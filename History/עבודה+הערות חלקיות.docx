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64079" w14:textId="77777777" w:rsidR="00C415D4" w:rsidRPr="00986931" w:rsidRDefault="00C415D4" w:rsidP="00DB4F43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b/>
          <w:bCs/>
          <w:sz w:val="24"/>
          <w:szCs w:val="24"/>
          <w:lang w:val="en-US"/>
        </w:rPr>
      </w:pPr>
      <w:r w:rsidRPr="00986931">
        <w:rPr>
          <w:rFonts w:cs="Times New Roman" w:hint="cs"/>
          <w:b/>
          <w:bCs/>
          <w:sz w:val="24"/>
          <w:szCs w:val="24"/>
          <w:rtl/>
          <w:lang w:val="en-US"/>
        </w:rPr>
        <w:t>אופן פעולת אויבי המשחק</w:t>
      </w:r>
    </w:p>
    <w:p w14:paraId="2F843979" w14:textId="77777777" w:rsidR="00C415D4" w:rsidRPr="00CD78BC" w:rsidRDefault="00C415D4" w:rsidP="00C415D4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7E9DB6C9" w14:textId="77777777" w:rsidR="000E2CB0" w:rsidRDefault="00320CFD" w:rsidP="00532239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rFonts w:cs="Times New Roman" w:hint="cs"/>
          <w:sz w:val="24"/>
          <w:szCs w:val="24"/>
          <w:rtl/>
          <w:lang w:val="en-US"/>
        </w:rPr>
        <w:t>אחד הנושאים הראשונים שנגישתי אליהם בתכנון הפרויקט הוא כיצד האויבים יעבדו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>הקונספט של משחק דו</w:t>
      </w:r>
      <w:r>
        <w:rPr>
          <w:rFonts w:cstheme="minorHAnsi" w:hint="cs"/>
          <w:sz w:val="24"/>
          <w:szCs w:val="24"/>
          <w:rtl/>
          <w:lang w:val="en-US"/>
        </w:rPr>
        <w:t>-</w:t>
      </w:r>
      <w:r>
        <w:rPr>
          <w:rFonts w:cs="Times New Roman" w:hint="cs"/>
          <w:sz w:val="24"/>
          <w:szCs w:val="24"/>
          <w:rtl/>
          <w:lang w:val="en-US"/>
        </w:rPr>
        <w:t>מימדי ממבט על הצריך דרך בה האויבים יכולים לעקוב אחר פעולות השחקן ובמידת הצורך לרדוף אחריו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 xml:space="preserve">בתיאוריה </w:t>
      </w:r>
      <w:r w:rsidR="000E2CB0">
        <w:rPr>
          <w:rFonts w:cs="Times New Roman" w:hint="cs"/>
          <w:sz w:val="24"/>
          <w:szCs w:val="24"/>
          <w:rtl/>
          <w:lang w:val="en-US"/>
        </w:rPr>
        <w:t>להגיע ממקום למקום זהו</w:t>
      </w:r>
      <w:r>
        <w:rPr>
          <w:rFonts w:cs="Times New Roman" w:hint="cs"/>
          <w:sz w:val="24"/>
          <w:szCs w:val="24"/>
          <w:rtl/>
          <w:lang w:val="en-US"/>
        </w:rPr>
        <w:t xml:space="preserve"> קונספט פשוט</w:t>
      </w:r>
      <w:r>
        <w:rPr>
          <w:rFonts w:cstheme="minorHAnsi" w:hint="cs"/>
          <w:sz w:val="24"/>
          <w:szCs w:val="24"/>
          <w:rtl/>
          <w:lang w:val="en-US"/>
        </w:rPr>
        <w:t xml:space="preserve">: </w:t>
      </w:r>
      <w:r>
        <w:rPr>
          <w:rFonts w:cs="Times New Roman" w:hint="cs"/>
          <w:sz w:val="24"/>
          <w:szCs w:val="24"/>
          <w:rtl/>
          <w:lang w:val="en-US"/>
        </w:rPr>
        <w:t>אם יש מכשול בדרך אז עוקפים אותו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>כשמגיעים למימוש</w:t>
      </w:r>
      <w:r>
        <w:rPr>
          <w:rFonts w:cstheme="minorHAnsi" w:hint="cs"/>
          <w:sz w:val="24"/>
          <w:szCs w:val="24"/>
          <w:rtl/>
          <w:lang w:val="en-US"/>
        </w:rPr>
        <w:t xml:space="preserve">, </w:t>
      </w:r>
      <w:r>
        <w:rPr>
          <w:rFonts w:cs="Times New Roman" w:hint="cs"/>
          <w:sz w:val="24"/>
          <w:szCs w:val="24"/>
          <w:rtl/>
          <w:lang w:val="en-US"/>
        </w:rPr>
        <w:t>לעומת זאת</w:t>
      </w:r>
      <w:r>
        <w:rPr>
          <w:rFonts w:cstheme="minorHAnsi" w:hint="cs"/>
          <w:sz w:val="24"/>
          <w:szCs w:val="24"/>
          <w:rtl/>
          <w:lang w:val="en-US"/>
        </w:rPr>
        <w:t xml:space="preserve">, </w:t>
      </w:r>
      <w:r>
        <w:rPr>
          <w:rFonts w:cs="Times New Roman" w:hint="cs"/>
          <w:sz w:val="24"/>
          <w:szCs w:val="24"/>
          <w:rtl/>
          <w:lang w:val="en-US"/>
        </w:rPr>
        <w:t>מתחילות לצוץ שאלות שהתשובה אליהן לאו דווקא ברורה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>איך עוקפים מכשול מסוים</w:t>
      </w:r>
      <w:r>
        <w:rPr>
          <w:rFonts w:cstheme="minorHAnsi" w:hint="cs"/>
          <w:sz w:val="24"/>
          <w:szCs w:val="24"/>
          <w:rtl/>
          <w:lang w:val="en-US"/>
        </w:rPr>
        <w:t xml:space="preserve">? </w:t>
      </w:r>
      <w:r>
        <w:rPr>
          <w:rFonts w:cs="Times New Roman" w:hint="cs"/>
          <w:sz w:val="24"/>
          <w:szCs w:val="24"/>
          <w:rtl/>
          <w:lang w:val="en-US"/>
        </w:rPr>
        <w:t>האם עקיפת מכשולים תמיד תוביל ליעד</w:t>
      </w:r>
      <w:r>
        <w:rPr>
          <w:rFonts w:cstheme="minorHAnsi" w:hint="cs"/>
          <w:sz w:val="24"/>
          <w:szCs w:val="24"/>
          <w:rtl/>
          <w:lang w:val="en-US"/>
        </w:rPr>
        <w:t xml:space="preserve">? </w:t>
      </w:r>
      <w:r>
        <w:rPr>
          <w:rFonts w:cs="Times New Roman" w:hint="cs"/>
          <w:sz w:val="24"/>
          <w:szCs w:val="24"/>
          <w:rtl/>
          <w:lang w:val="en-US"/>
        </w:rPr>
        <w:t>איך מוצאים את הדרך המהירה ביותר</w:t>
      </w:r>
      <w:r>
        <w:rPr>
          <w:rFonts w:cstheme="minorHAnsi" w:hint="cs"/>
          <w:sz w:val="24"/>
          <w:szCs w:val="24"/>
          <w:rtl/>
          <w:lang w:val="en-US"/>
        </w:rPr>
        <w:t>?</w:t>
      </w:r>
      <w:r w:rsidR="000E2CB0">
        <w:rPr>
          <w:rFonts w:cs="Times New Roman" w:hint="cs"/>
          <w:sz w:val="24"/>
          <w:szCs w:val="24"/>
          <w:rtl/>
          <w:lang w:val="en-US"/>
        </w:rPr>
        <w:t xml:space="preserve"> על מנת לענות על שאלות אלו חקרתי תחום במדעי המחשב בשם </w:t>
      </w:r>
      <w:r w:rsidR="000E2CB0">
        <w:rPr>
          <w:rFonts w:cstheme="minorHAnsi"/>
          <w:sz w:val="24"/>
          <w:szCs w:val="24"/>
          <w:lang w:val="en-US"/>
        </w:rPr>
        <w:t>pathfinding</w:t>
      </w:r>
      <w:r w:rsidR="000E2CB0">
        <w:rPr>
          <w:rFonts w:cstheme="minorHAnsi" w:hint="cs"/>
          <w:sz w:val="24"/>
          <w:szCs w:val="24"/>
          <w:rtl/>
          <w:lang w:val="en-US"/>
        </w:rPr>
        <w:t xml:space="preserve">, </w:t>
      </w:r>
      <w:r w:rsidR="000E2CB0">
        <w:rPr>
          <w:rFonts w:cs="Times New Roman" w:hint="cs"/>
          <w:sz w:val="24"/>
          <w:szCs w:val="24"/>
          <w:rtl/>
          <w:lang w:val="en-US"/>
        </w:rPr>
        <w:t xml:space="preserve">אשר מתייחס למציאת </w:t>
      </w:r>
      <w:r w:rsidR="00532239">
        <w:rPr>
          <w:rFonts w:cs="Times New Roman" w:hint="cs"/>
          <w:sz w:val="24"/>
          <w:szCs w:val="24"/>
          <w:rtl/>
          <w:lang w:val="en-US"/>
        </w:rPr>
        <w:t>מסלולים</w:t>
      </w:r>
      <w:r w:rsidR="000E2CB0">
        <w:rPr>
          <w:rFonts w:cs="Times New Roman" w:hint="cs"/>
          <w:sz w:val="24"/>
          <w:szCs w:val="24"/>
          <w:rtl/>
          <w:lang w:val="en-US"/>
        </w:rPr>
        <w:t xml:space="preserve"> על ידי שימוש בתורת הגרפים</w:t>
      </w:r>
      <w:r w:rsidR="000E2CB0">
        <w:rPr>
          <w:rFonts w:cstheme="minorHAnsi" w:hint="cs"/>
          <w:sz w:val="24"/>
          <w:szCs w:val="24"/>
          <w:rtl/>
          <w:lang w:val="en-US"/>
        </w:rPr>
        <w:t>.</w:t>
      </w:r>
    </w:p>
    <w:p w14:paraId="037A4970" w14:textId="77777777" w:rsidR="000E2CB0" w:rsidRDefault="000E2CB0" w:rsidP="000E2CB0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05601074" w14:textId="77777777" w:rsidR="00C415D4" w:rsidRDefault="00C415D4" w:rsidP="00C415D4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5163DF8C" w14:textId="77777777" w:rsidR="00C04DC1" w:rsidRDefault="00C04DC1" w:rsidP="00C415D4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b/>
          <w:bCs/>
          <w:sz w:val="24"/>
          <w:szCs w:val="24"/>
          <w:lang w:val="en-US"/>
        </w:rPr>
      </w:pPr>
    </w:p>
    <w:p w14:paraId="7F83DA8B" w14:textId="77777777" w:rsidR="00C04DC1" w:rsidRDefault="00C04DC1" w:rsidP="00C04DC1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b/>
          <w:bCs/>
          <w:sz w:val="24"/>
          <w:szCs w:val="24"/>
          <w:lang w:val="en-US"/>
        </w:rPr>
      </w:pPr>
    </w:p>
    <w:p w14:paraId="0063FACA" w14:textId="77777777" w:rsidR="00C04DC1" w:rsidRDefault="00C04DC1" w:rsidP="00C04DC1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b/>
          <w:bCs/>
          <w:sz w:val="24"/>
          <w:szCs w:val="24"/>
          <w:lang w:val="en-US"/>
        </w:rPr>
      </w:pPr>
    </w:p>
    <w:p w14:paraId="1698C744" w14:textId="77777777" w:rsidR="00C04DC1" w:rsidRDefault="00C04DC1" w:rsidP="00C04DC1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b/>
          <w:bCs/>
          <w:sz w:val="24"/>
          <w:szCs w:val="24"/>
          <w:lang w:val="en-US"/>
        </w:rPr>
      </w:pPr>
    </w:p>
    <w:p w14:paraId="7E2131CD" w14:textId="77777777" w:rsidR="00C04DC1" w:rsidRDefault="00C04DC1" w:rsidP="00C04DC1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b/>
          <w:bCs/>
          <w:sz w:val="24"/>
          <w:szCs w:val="24"/>
          <w:lang w:val="en-US"/>
        </w:rPr>
      </w:pPr>
    </w:p>
    <w:p w14:paraId="5A807339" w14:textId="77777777" w:rsidR="00C04DC1" w:rsidRDefault="00C04DC1" w:rsidP="00C04DC1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b/>
          <w:bCs/>
          <w:sz w:val="24"/>
          <w:szCs w:val="24"/>
          <w:lang w:val="en-US"/>
        </w:rPr>
      </w:pPr>
    </w:p>
    <w:p w14:paraId="0CD13763" w14:textId="77777777" w:rsidR="00C04DC1" w:rsidRDefault="00C04DC1" w:rsidP="00C04DC1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b/>
          <w:bCs/>
          <w:sz w:val="24"/>
          <w:szCs w:val="24"/>
          <w:lang w:val="en-US"/>
        </w:rPr>
      </w:pPr>
    </w:p>
    <w:p w14:paraId="51469719" w14:textId="77777777" w:rsidR="00C04DC1" w:rsidRDefault="00C04DC1" w:rsidP="00C04DC1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b/>
          <w:bCs/>
          <w:sz w:val="24"/>
          <w:szCs w:val="24"/>
          <w:lang w:val="en-US"/>
        </w:rPr>
      </w:pPr>
    </w:p>
    <w:p w14:paraId="1C1F7486" w14:textId="77777777" w:rsidR="00C04DC1" w:rsidRDefault="00C04DC1" w:rsidP="00C04DC1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b/>
          <w:bCs/>
          <w:sz w:val="24"/>
          <w:szCs w:val="24"/>
          <w:lang w:val="en-US"/>
        </w:rPr>
      </w:pPr>
    </w:p>
    <w:p w14:paraId="7DC5F55E" w14:textId="77777777" w:rsidR="00C04DC1" w:rsidRDefault="00C04DC1" w:rsidP="00C04DC1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b/>
          <w:bCs/>
          <w:sz w:val="24"/>
          <w:szCs w:val="24"/>
          <w:lang w:val="en-US"/>
        </w:rPr>
      </w:pPr>
    </w:p>
    <w:p w14:paraId="2E631C4C" w14:textId="77777777" w:rsidR="00C04DC1" w:rsidRDefault="00C04DC1" w:rsidP="00C04DC1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b/>
          <w:bCs/>
          <w:sz w:val="24"/>
          <w:szCs w:val="24"/>
          <w:lang w:val="en-US"/>
        </w:rPr>
      </w:pPr>
    </w:p>
    <w:p w14:paraId="2B4160E8" w14:textId="77777777" w:rsidR="00C04DC1" w:rsidRDefault="00C04DC1" w:rsidP="00C04DC1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b/>
          <w:bCs/>
          <w:sz w:val="24"/>
          <w:szCs w:val="24"/>
          <w:lang w:val="en-US"/>
        </w:rPr>
      </w:pPr>
    </w:p>
    <w:p w14:paraId="062F8132" w14:textId="77777777" w:rsidR="00C04DC1" w:rsidRDefault="00C04DC1" w:rsidP="00C04DC1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b/>
          <w:bCs/>
          <w:sz w:val="24"/>
          <w:szCs w:val="24"/>
          <w:lang w:val="en-US"/>
        </w:rPr>
      </w:pPr>
    </w:p>
    <w:p w14:paraId="677C17A1" w14:textId="77777777" w:rsidR="00C04DC1" w:rsidRDefault="00C04DC1" w:rsidP="00C04DC1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b/>
          <w:bCs/>
          <w:sz w:val="24"/>
          <w:szCs w:val="24"/>
          <w:lang w:val="en-US"/>
        </w:rPr>
      </w:pPr>
    </w:p>
    <w:p w14:paraId="1EA36BBC" w14:textId="77777777" w:rsidR="00C04DC1" w:rsidRDefault="00C04DC1" w:rsidP="00C04DC1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b/>
          <w:bCs/>
          <w:sz w:val="24"/>
          <w:szCs w:val="24"/>
          <w:lang w:val="en-US"/>
        </w:rPr>
      </w:pPr>
    </w:p>
    <w:p w14:paraId="7E68C284" w14:textId="77777777" w:rsidR="00C04DC1" w:rsidRDefault="00C04DC1" w:rsidP="00C04DC1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b/>
          <w:bCs/>
          <w:sz w:val="24"/>
          <w:szCs w:val="24"/>
          <w:lang w:val="en-US"/>
        </w:rPr>
      </w:pPr>
    </w:p>
    <w:p w14:paraId="13FB3D23" w14:textId="77777777" w:rsidR="00C04DC1" w:rsidRDefault="00C04DC1" w:rsidP="00C04DC1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b/>
          <w:bCs/>
          <w:sz w:val="24"/>
          <w:szCs w:val="24"/>
          <w:lang w:val="en-US"/>
        </w:rPr>
      </w:pPr>
    </w:p>
    <w:p w14:paraId="286532DF" w14:textId="77777777" w:rsidR="00C04DC1" w:rsidRDefault="00C04DC1" w:rsidP="00C04DC1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b/>
          <w:bCs/>
          <w:sz w:val="24"/>
          <w:szCs w:val="24"/>
          <w:lang w:val="en-US"/>
        </w:rPr>
      </w:pPr>
    </w:p>
    <w:p w14:paraId="4D5D4F9B" w14:textId="77777777" w:rsidR="00C04DC1" w:rsidRDefault="00C04DC1" w:rsidP="00C04DC1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b/>
          <w:bCs/>
          <w:sz w:val="24"/>
          <w:szCs w:val="24"/>
          <w:lang w:val="en-US"/>
        </w:rPr>
      </w:pPr>
    </w:p>
    <w:p w14:paraId="0FC3C8CD" w14:textId="77777777" w:rsidR="00C04DC1" w:rsidRDefault="00C04DC1" w:rsidP="00C04DC1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b/>
          <w:bCs/>
          <w:sz w:val="24"/>
          <w:szCs w:val="24"/>
          <w:lang w:val="en-US"/>
        </w:rPr>
      </w:pPr>
    </w:p>
    <w:p w14:paraId="64FB0BA1" w14:textId="77777777" w:rsidR="00C04DC1" w:rsidRDefault="00C04DC1" w:rsidP="00C04DC1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b/>
          <w:bCs/>
          <w:sz w:val="24"/>
          <w:szCs w:val="24"/>
          <w:lang w:val="en-US"/>
        </w:rPr>
      </w:pPr>
    </w:p>
    <w:p w14:paraId="0DFA114F" w14:textId="77777777" w:rsidR="00F1380E" w:rsidRPr="00986931" w:rsidRDefault="00DB4F43" w:rsidP="00C04DC1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b/>
          <w:bCs/>
          <w:sz w:val="24"/>
          <w:szCs w:val="24"/>
          <w:rtl/>
          <w:lang w:val="en-US"/>
        </w:rPr>
      </w:pPr>
      <w:r w:rsidRPr="00986931">
        <w:rPr>
          <w:rFonts w:cs="Times New Roman" w:hint="cs"/>
          <w:b/>
          <w:bCs/>
          <w:sz w:val="24"/>
          <w:szCs w:val="24"/>
          <w:rtl/>
          <w:lang w:val="en-US"/>
        </w:rPr>
        <w:lastRenderedPageBreak/>
        <w:t>מבוא לגרפים</w:t>
      </w:r>
      <w:r w:rsidR="00532239" w:rsidRPr="00986931">
        <w:rPr>
          <w:rFonts w:cstheme="minorHAnsi" w:hint="cs"/>
          <w:b/>
          <w:bCs/>
          <w:sz w:val="24"/>
          <w:szCs w:val="24"/>
          <w:rtl/>
          <w:lang w:val="en-US"/>
        </w:rPr>
        <w:t xml:space="preserve">: </w:t>
      </w:r>
      <w:r w:rsidR="00532239" w:rsidRPr="00986931">
        <w:rPr>
          <w:rFonts w:cs="Times New Roman" w:hint="cs"/>
          <w:b/>
          <w:bCs/>
          <w:sz w:val="24"/>
          <w:szCs w:val="24"/>
          <w:rtl/>
          <w:lang w:val="en-US"/>
        </w:rPr>
        <w:t>הגדרות</w:t>
      </w:r>
    </w:p>
    <w:p w14:paraId="4D76B3CD" w14:textId="77777777" w:rsidR="00CD5B7C" w:rsidRDefault="00CD5B7C" w:rsidP="00571415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5DDCB0D6" w14:textId="77777777" w:rsidR="00CD5B7C" w:rsidRDefault="00DB4F43" w:rsidP="00DB4F43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rFonts w:cs="Times New Roman" w:hint="cs"/>
          <w:sz w:val="24"/>
          <w:szCs w:val="24"/>
          <w:rtl/>
          <w:lang w:val="en-US"/>
        </w:rPr>
        <w:t>גרף</w:t>
      </w:r>
      <w:r w:rsidR="005A43EA">
        <w:rPr>
          <w:rFonts w:cstheme="minorHAnsi" w:hint="cs"/>
          <w:sz w:val="24"/>
          <w:szCs w:val="24"/>
          <w:rtl/>
          <w:lang w:val="en-US"/>
        </w:rPr>
        <w:t xml:space="preserve"> </w:t>
      </w:r>
      <w:r>
        <w:rPr>
          <w:rFonts w:cs="Times New Roman" w:hint="cs"/>
          <w:sz w:val="24"/>
          <w:szCs w:val="24"/>
          <w:rtl/>
          <w:lang w:val="en-US"/>
        </w:rPr>
        <w:t>הוא</w:t>
      </w:r>
      <w:r w:rsidR="005A43EA">
        <w:rPr>
          <w:rFonts w:cs="Times New Roman" w:hint="cs"/>
          <w:sz w:val="24"/>
          <w:szCs w:val="24"/>
          <w:rtl/>
          <w:lang w:val="en-US"/>
        </w:rPr>
        <w:t xml:space="preserve"> קונספט מתמטי </w:t>
      </w:r>
      <w:r w:rsidR="00571415">
        <w:rPr>
          <w:rFonts w:cs="Times New Roman" w:hint="cs"/>
          <w:sz w:val="24"/>
          <w:szCs w:val="24"/>
          <w:rtl/>
          <w:lang w:val="en-US"/>
        </w:rPr>
        <w:t>בעל שימוש נרחב</w:t>
      </w:r>
      <w:r w:rsidR="005A43EA">
        <w:rPr>
          <w:rFonts w:cs="Times New Roman" w:hint="cs"/>
          <w:sz w:val="24"/>
          <w:szCs w:val="24"/>
          <w:rtl/>
          <w:lang w:val="en-US"/>
        </w:rPr>
        <w:t xml:space="preserve"> במדעי המחשב</w:t>
      </w:r>
      <w:r w:rsidR="005A43EA">
        <w:rPr>
          <w:rFonts w:cstheme="minorHAnsi" w:hint="cs"/>
          <w:sz w:val="24"/>
          <w:szCs w:val="24"/>
          <w:rtl/>
          <w:lang w:val="en-US"/>
        </w:rPr>
        <w:t xml:space="preserve">. </w:t>
      </w:r>
      <w:r w:rsidR="005A43EA">
        <w:rPr>
          <w:rFonts w:cs="Times New Roman" w:hint="cs"/>
          <w:sz w:val="24"/>
          <w:szCs w:val="24"/>
          <w:rtl/>
          <w:lang w:val="en-US"/>
        </w:rPr>
        <w:t>קיימות הרבה גרסאות של גרפים</w:t>
      </w:r>
      <w:r w:rsidR="005A43EA">
        <w:rPr>
          <w:rFonts w:cstheme="minorHAnsi" w:hint="cs"/>
          <w:sz w:val="24"/>
          <w:szCs w:val="24"/>
          <w:rtl/>
          <w:lang w:val="en-US"/>
        </w:rPr>
        <w:t xml:space="preserve">, </w:t>
      </w:r>
      <w:r w:rsidR="005A43EA">
        <w:rPr>
          <w:rFonts w:cs="Times New Roman" w:hint="cs"/>
          <w:sz w:val="24"/>
          <w:szCs w:val="24"/>
          <w:rtl/>
          <w:lang w:val="en-US"/>
        </w:rPr>
        <w:t>אך כולן מוגדרות על ידי שני מאפיינים</w:t>
      </w:r>
      <w:r w:rsidR="005A43EA">
        <w:rPr>
          <w:rFonts w:cstheme="minorHAnsi" w:hint="cs"/>
          <w:sz w:val="24"/>
          <w:szCs w:val="24"/>
          <w:rtl/>
          <w:lang w:val="en-US"/>
        </w:rPr>
        <w:t xml:space="preserve">: </w:t>
      </w:r>
      <w:r w:rsidR="00571415">
        <w:rPr>
          <w:rFonts w:cs="Times New Roman" w:hint="cs"/>
          <w:sz w:val="24"/>
          <w:szCs w:val="24"/>
          <w:rtl/>
          <w:lang w:val="en-US"/>
        </w:rPr>
        <w:t>קודקודים וצלעות</w:t>
      </w:r>
      <w:r w:rsidR="005A43EA">
        <w:rPr>
          <w:rFonts w:cstheme="minorHAnsi" w:hint="cs"/>
          <w:sz w:val="24"/>
          <w:szCs w:val="24"/>
          <w:rtl/>
          <w:lang w:val="en-US"/>
        </w:rPr>
        <w:t xml:space="preserve">. </w:t>
      </w:r>
      <w:r w:rsidR="005A43EA">
        <w:rPr>
          <w:rFonts w:cs="Times New Roman" w:hint="cs"/>
          <w:sz w:val="24"/>
          <w:szCs w:val="24"/>
          <w:rtl/>
          <w:lang w:val="en-US"/>
        </w:rPr>
        <w:t xml:space="preserve">כל </w:t>
      </w:r>
      <w:r w:rsidR="00571415">
        <w:rPr>
          <w:rFonts w:cs="Times New Roman" w:hint="cs"/>
          <w:sz w:val="24"/>
          <w:szCs w:val="24"/>
          <w:rtl/>
          <w:lang w:val="en-US"/>
        </w:rPr>
        <w:t>צלע</w:t>
      </w:r>
      <w:r w:rsidR="005A43EA">
        <w:rPr>
          <w:rFonts w:cs="Times New Roman" w:hint="cs"/>
          <w:sz w:val="24"/>
          <w:szCs w:val="24"/>
          <w:rtl/>
          <w:lang w:val="en-US"/>
        </w:rPr>
        <w:t xml:space="preserve"> מצייגת קישור בין שני </w:t>
      </w:r>
      <w:r w:rsidR="00571415">
        <w:rPr>
          <w:rFonts w:cs="Times New Roman" w:hint="cs"/>
          <w:sz w:val="24"/>
          <w:szCs w:val="24"/>
          <w:rtl/>
          <w:lang w:val="en-US"/>
        </w:rPr>
        <w:t>קודקודים</w:t>
      </w:r>
      <w:r w:rsidR="005A43EA">
        <w:rPr>
          <w:rFonts w:cstheme="minorHAnsi" w:hint="cs"/>
          <w:sz w:val="24"/>
          <w:szCs w:val="24"/>
          <w:rtl/>
          <w:lang w:val="en-US"/>
        </w:rPr>
        <w:t xml:space="preserve">, </w:t>
      </w:r>
      <w:r w:rsidR="005A43EA">
        <w:rPr>
          <w:rFonts w:cs="Times New Roman" w:hint="cs"/>
          <w:sz w:val="24"/>
          <w:szCs w:val="24"/>
          <w:rtl/>
          <w:lang w:val="en-US"/>
        </w:rPr>
        <w:t xml:space="preserve">ובאופן דומה אם שני </w:t>
      </w:r>
      <w:r w:rsidR="00571415">
        <w:rPr>
          <w:rFonts w:cs="Times New Roman" w:hint="cs"/>
          <w:sz w:val="24"/>
          <w:szCs w:val="24"/>
          <w:rtl/>
          <w:lang w:val="en-US"/>
        </w:rPr>
        <w:t>קודקודים</w:t>
      </w:r>
      <w:r w:rsidR="005A43EA">
        <w:rPr>
          <w:rFonts w:cs="Times New Roman" w:hint="cs"/>
          <w:sz w:val="24"/>
          <w:szCs w:val="24"/>
          <w:rtl/>
          <w:lang w:val="en-US"/>
        </w:rPr>
        <w:t xml:space="preserve"> הם שכנים </w:t>
      </w:r>
      <w:r w:rsidR="00571415">
        <w:rPr>
          <w:rFonts w:cs="Times New Roman" w:hint="cs"/>
          <w:sz w:val="24"/>
          <w:szCs w:val="24"/>
          <w:rtl/>
          <w:lang w:val="en-US"/>
        </w:rPr>
        <w:t>יש צלע המחברת ביניהם</w:t>
      </w:r>
      <w:r w:rsidR="00571415">
        <w:rPr>
          <w:rFonts w:cstheme="minorHAnsi" w:hint="cs"/>
          <w:sz w:val="24"/>
          <w:szCs w:val="24"/>
          <w:rtl/>
          <w:lang w:val="en-US"/>
        </w:rPr>
        <w:t>.</w:t>
      </w:r>
    </w:p>
    <w:p w14:paraId="7678FB1F" w14:textId="77777777" w:rsidR="00571415" w:rsidRDefault="00571415" w:rsidP="00571415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  <w:commentRangeStart w:id="0"/>
      <w:r>
        <w:rPr>
          <w:rFonts w:cs="Times New Roman" w:hint="cs"/>
          <w:sz w:val="24"/>
          <w:szCs w:val="24"/>
          <w:rtl/>
          <w:lang w:val="en-US"/>
        </w:rPr>
        <w:t>קיימת</w:t>
      </w:r>
      <w:commentRangeEnd w:id="0"/>
      <w:r w:rsidR="00AE4BC4">
        <w:rPr>
          <w:rStyle w:val="CommentReference"/>
          <w:rtl/>
        </w:rPr>
        <w:commentReference w:id="0"/>
      </w:r>
      <w:r>
        <w:rPr>
          <w:rFonts w:cs="Times New Roman" w:hint="cs"/>
          <w:sz w:val="24"/>
          <w:szCs w:val="24"/>
          <w:rtl/>
          <w:lang w:val="en-US"/>
        </w:rPr>
        <w:t xml:space="preserve"> הבדלה בין גרפים מכוונים ולא מכוונים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>בגרפים מכוונים הצלע מובילה מקודקוד אחד לשני בכיוון אחד</w:t>
      </w:r>
      <w:r>
        <w:rPr>
          <w:rFonts w:cstheme="minorHAnsi" w:hint="cs"/>
          <w:sz w:val="24"/>
          <w:szCs w:val="24"/>
          <w:rtl/>
          <w:lang w:val="en-US"/>
        </w:rPr>
        <w:t xml:space="preserve">, </w:t>
      </w:r>
      <w:r>
        <w:rPr>
          <w:rFonts w:cs="Times New Roman" w:hint="cs"/>
          <w:sz w:val="24"/>
          <w:szCs w:val="24"/>
          <w:rtl/>
          <w:lang w:val="en-US"/>
        </w:rPr>
        <w:t>לכן השם</w:t>
      </w:r>
      <w:r>
        <w:rPr>
          <w:rFonts w:cstheme="minorHAnsi" w:hint="cs"/>
          <w:sz w:val="24"/>
          <w:szCs w:val="24"/>
          <w:rtl/>
          <w:lang w:val="en-US"/>
        </w:rPr>
        <w:t xml:space="preserve">, </w:t>
      </w:r>
      <w:r>
        <w:rPr>
          <w:rFonts w:cs="Times New Roman" w:hint="cs"/>
          <w:sz w:val="24"/>
          <w:szCs w:val="24"/>
          <w:rtl/>
          <w:lang w:val="en-US"/>
        </w:rPr>
        <w:t>כאשר בגרפים לא מכוונים כל צלע היא דו כיוונית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>בנוסף</w:t>
      </w:r>
      <w:r>
        <w:rPr>
          <w:rFonts w:cstheme="minorHAnsi" w:hint="cs"/>
          <w:sz w:val="24"/>
          <w:szCs w:val="24"/>
          <w:rtl/>
          <w:lang w:val="en-US"/>
        </w:rPr>
        <w:t xml:space="preserve">, </w:t>
      </w:r>
      <w:r>
        <w:rPr>
          <w:rFonts w:cs="Times New Roman" w:hint="cs"/>
          <w:sz w:val="24"/>
          <w:szCs w:val="24"/>
          <w:rtl/>
          <w:lang w:val="en-US"/>
        </w:rPr>
        <w:t>גרף משוקלל הוא גרף בו לכל צלע יש משקל המייצג מספר</w:t>
      </w:r>
      <w:r>
        <w:rPr>
          <w:rFonts w:cstheme="minorHAnsi" w:hint="cs"/>
          <w:sz w:val="24"/>
          <w:szCs w:val="24"/>
          <w:rtl/>
          <w:lang w:val="en-US"/>
        </w:rPr>
        <w:t xml:space="preserve">, </w:t>
      </w:r>
      <w:r>
        <w:rPr>
          <w:rFonts w:cs="Times New Roman" w:hint="cs"/>
          <w:sz w:val="24"/>
          <w:szCs w:val="24"/>
          <w:rtl/>
          <w:lang w:val="en-US"/>
        </w:rPr>
        <w:t>עלות</w:t>
      </w:r>
      <w:r>
        <w:rPr>
          <w:rFonts w:cstheme="minorHAnsi" w:hint="cs"/>
          <w:sz w:val="24"/>
          <w:szCs w:val="24"/>
          <w:rtl/>
          <w:lang w:val="en-US"/>
        </w:rPr>
        <w:t xml:space="preserve">, </w:t>
      </w:r>
      <w:r>
        <w:rPr>
          <w:rFonts w:cs="Times New Roman" w:hint="cs"/>
          <w:sz w:val="24"/>
          <w:szCs w:val="24"/>
          <w:rtl/>
          <w:lang w:val="en-US"/>
        </w:rPr>
        <w:t>אורך או כל מדד אחר</w:t>
      </w:r>
      <w:r>
        <w:rPr>
          <w:rFonts w:cstheme="minorHAnsi" w:hint="cs"/>
          <w:sz w:val="24"/>
          <w:szCs w:val="24"/>
          <w:rtl/>
          <w:lang w:val="en-US"/>
        </w:rPr>
        <w:t>.</w:t>
      </w:r>
    </w:p>
    <w:p w14:paraId="1A46DE5B" w14:textId="77777777" w:rsidR="0078368A" w:rsidRDefault="0078368A" w:rsidP="0090496A">
      <w:pPr>
        <w:autoSpaceDE w:val="0"/>
        <w:autoSpaceDN w:val="0"/>
        <w:bidi/>
        <w:adjustRightInd w:val="0"/>
        <w:spacing w:after="0" w:line="360" w:lineRule="auto"/>
        <w:rPr>
          <w:noProof/>
          <w:rtl/>
          <w:lang w:eastAsia="en-GB"/>
        </w:rPr>
      </w:pPr>
    </w:p>
    <w:p w14:paraId="2BCD19E8" w14:textId="77777777" w:rsidR="0078368A" w:rsidRDefault="0078368A" w:rsidP="0078368A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5ECEC3E1" wp14:editId="3D3D7278">
            <wp:extent cx="2200275" cy="1647825"/>
            <wp:effectExtent l="0" t="0" r="9525" b="0"/>
            <wp:docPr id="2" name="Picture 2" descr="https://upload.wikimedia.org/wikipedia/commons/thumb/5/51/Directed_graph.svg/231px-Directed_graph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5/51/Directed_graph.svg/231px-Directed_graph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-13072"/>
                    <a:stretch/>
                  </pic:blipFill>
                  <pic:spPr bwMode="auto">
                    <a:xfrm>
                      <a:off x="0" y="0"/>
                      <a:ext cx="22002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15D4">
        <w:rPr>
          <w:noProof/>
          <w:lang w:val="en-US"/>
        </w:rPr>
        <w:drawing>
          <wp:inline distT="0" distB="0" distL="0" distR="0" wp14:anchorId="795D365D" wp14:editId="07FB86A6">
            <wp:extent cx="2324100" cy="2133600"/>
            <wp:effectExtent l="0" t="0" r="0" b="0"/>
            <wp:docPr id="3" name="Picture 3" descr="http://web.cecs.pdx.edu/~sheard/course/Cs163/Graphics/graph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eb.cecs.pdx.edu/~sheard/course/Cs163/Graphics/graph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" t="-3571" r="-410" b="3571"/>
                    <a:stretch/>
                  </pic:blipFill>
                  <pic:spPr bwMode="auto">
                    <a:xfrm>
                      <a:off x="0" y="0"/>
                      <a:ext cx="23241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7B2BE" w14:textId="77777777" w:rsidR="00571415" w:rsidRDefault="0078368A" w:rsidP="0078368A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rFonts w:cs="Times New Roman" w:hint="cs"/>
          <w:sz w:val="24"/>
          <w:szCs w:val="24"/>
          <w:rtl/>
          <w:lang w:val="en-US"/>
        </w:rPr>
        <w:t xml:space="preserve">דוגמאות של </w:t>
      </w:r>
      <w:r w:rsidR="00320CFD">
        <w:rPr>
          <w:rFonts w:cs="Times New Roman" w:hint="cs"/>
          <w:sz w:val="24"/>
          <w:szCs w:val="24"/>
          <w:rtl/>
          <w:lang w:val="en-US"/>
        </w:rPr>
        <w:t>גרף לא מכוון</w:t>
      </w:r>
      <w:r w:rsidR="0090496A">
        <w:rPr>
          <w:rFonts w:cs="Times New Roman" w:hint="cs"/>
          <w:sz w:val="24"/>
          <w:szCs w:val="24"/>
          <w:rtl/>
          <w:lang w:val="en-US"/>
        </w:rPr>
        <w:t xml:space="preserve"> משוקלל</w:t>
      </w:r>
      <w:r>
        <w:rPr>
          <w:rFonts w:cstheme="minorHAnsi" w:hint="cs"/>
          <w:sz w:val="24"/>
          <w:szCs w:val="24"/>
          <w:rtl/>
          <w:lang w:val="en-US"/>
        </w:rPr>
        <w:t xml:space="preserve"> (</w:t>
      </w:r>
      <w:r>
        <w:rPr>
          <w:rFonts w:cs="Times New Roman" w:hint="cs"/>
          <w:sz w:val="24"/>
          <w:szCs w:val="24"/>
          <w:rtl/>
          <w:lang w:val="en-US"/>
        </w:rPr>
        <w:t>ימין</w:t>
      </w:r>
      <w:r>
        <w:rPr>
          <w:rFonts w:cstheme="minorHAnsi" w:hint="cs"/>
          <w:sz w:val="24"/>
          <w:szCs w:val="24"/>
          <w:rtl/>
          <w:lang w:val="en-US"/>
        </w:rPr>
        <w:t xml:space="preserve">) </w:t>
      </w:r>
      <w:r>
        <w:rPr>
          <w:rFonts w:cs="Times New Roman" w:hint="cs"/>
          <w:sz w:val="24"/>
          <w:szCs w:val="24"/>
          <w:rtl/>
          <w:lang w:val="en-US"/>
        </w:rPr>
        <w:t>ו</w:t>
      </w:r>
      <w:r w:rsidR="00C415D4">
        <w:rPr>
          <w:rFonts w:cs="Times New Roman" w:hint="cs"/>
          <w:sz w:val="24"/>
          <w:szCs w:val="24"/>
          <w:rtl/>
          <w:lang w:val="en-US"/>
        </w:rPr>
        <w:t>גרף מכוון</w:t>
      </w:r>
      <w:r>
        <w:rPr>
          <w:rFonts w:cstheme="minorHAnsi" w:hint="cs"/>
          <w:sz w:val="24"/>
          <w:szCs w:val="24"/>
          <w:rtl/>
          <w:lang w:val="en-US"/>
        </w:rPr>
        <w:t xml:space="preserve"> (</w:t>
      </w:r>
      <w:r>
        <w:rPr>
          <w:rFonts w:cs="Times New Roman" w:hint="cs"/>
          <w:sz w:val="24"/>
          <w:szCs w:val="24"/>
          <w:rtl/>
          <w:lang w:val="en-US"/>
        </w:rPr>
        <w:t>שמאל</w:t>
      </w:r>
      <w:r>
        <w:rPr>
          <w:rFonts w:cstheme="minorHAnsi" w:hint="cs"/>
          <w:sz w:val="24"/>
          <w:szCs w:val="24"/>
          <w:rtl/>
          <w:lang w:val="en-US"/>
        </w:rPr>
        <w:t>)</w:t>
      </w:r>
    </w:p>
    <w:p w14:paraId="03411E96" w14:textId="77777777" w:rsidR="00C415D4" w:rsidRDefault="00C415D4" w:rsidP="00C415D4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743F01D5" w14:textId="77777777" w:rsidR="0078368A" w:rsidRDefault="0078368A" w:rsidP="0078368A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30364211" w14:textId="77777777" w:rsidR="00C04DC1" w:rsidRDefault="00C04DC1" w:rsidP="00C04DC1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2C915022" w14:textId="77777777" w:rsidR="00C04DC1" w:rsidRDefault="00C04DC1" w:rsidP="00C04DC1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5DBBE68A" w14:textId="77777777" w:rsidR="00C04DC1" w:rsidRDefault="00C04DC1" w:rsidP="00C04DC1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0C883333" w14:textId="77777777" w:rsidR="00C04DC1" w:rsidRDefault="00C04DC1" w:rsidP="00C04DC1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6020D0B1" w14:textId="77777777" w:rsidR="00C04DC1" w:rsidRDefault="00C04DC1" w:rsidP="00C04DC1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65F2F3BC" w14:textId="77777777" w:rsidR="00C04DC1" w:rsidRDefault="00C04DC1" w:rsidP="00C04DC1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347D608B" w14:textId="77777777" w:rsidR="00C04DC1" w:rsidRDefault="00C04DC1" w:rsidP="00C04DC1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48ED87E4" w14:textId="77777777" w:rsidR="00C04DC1" w:rsidRDefault="00C04DC1" w:rsidP="00C04DC1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5B831609" w14:textId="77777777" w:rsidR="00C04DC1" w:rsidRDefault="00C04DC1" w:rsidP="00C04DC1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4EF139CD" w14:textId="77777777" w:rsidR="00C04DC1" w:rsidRDefault="00C04DC1" w:rsidP="00C04DC1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174341D8" w14:textId="77777777" w:rsidR="00C04DC1" w:rsidRDefault="00C04DC1" w:rsidP="00C04DC1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0A41C32E" w14:textId="77777777" w:rsidR="0078368A" w:rsidRDefault="0078368A" w:rsidP="0078368A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17E968AC" w14:textId="77777777" w:rsidR="00C415D4" w:rsidRPr="00986931" w:rsidRDefault="00DB4F43" w:rsidP="00AE4BC4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b/>
          <w:bCs/>
          <w:sz w:val="24"/>
          <w:szCs w:val="24"/>
          <w:rtl/>
          <w:lang w:val="en-US"/>
        </w:rPr>
      </w:pPr>
      <w:del w:id="1" w:author="Cochav Braiman" w:date="2016-11-22T07:50:00Z">
        <w:r w:rsidRPr="00986931" w:rsidDel="00AE4BC4">
          <w:rPr>
            <w:rFonts w:cs="Times New Roman" w:hint="cs"/>
            <w:b/>
            <w:bCs/>
            <w:sz w:val="24"/>
            <w:szCs w:val="24"/>
            <w:rtl/>
            <w:lang w:val="en-US"/>
          </w:rPr>
          <w:lastRenderedPageBreak/>
          <w:delText>יצוג</w:delText>
        </w:r>
      </w:del>
      <w:ins w:id="2" w:author="Cochav Braiman" w:date="2016-11-22T07:50:00Z">
        <w:r w:rsidR="00AE4BC4" w:rsidRPr="00986931">
          <w:rPr>
            <w:rFonts w:cs="Times New Roman" w:hint="cs"/>
            <w:b/>
            <w:bCs/>
            <w:sz w:val="24"/>
            <w:szCs w:val="24"/>
            <w:rtl/>
            <w:lang w:val="en-US"/>
          </w:rPr>
          <w:t>ייצוג</w:t>
        </w:r>
      </w:ins>
      <w:r w:rsidRPr="00986931">
        <w:rPr>
          <w:rFonts w:cs="Times New Roman" w:hint="cs"/>
          <w:b/>
          <w:bCs/>
          <w:sz w:val="24"/>
          <w:szCs w:val="24"/>
          <w:rtl/>
          <w:lang w:val="en-US"/>
        </w:rPr>
        <w:t xml:space="preserve"> מפה </w:t>
      </w:r>
      <w:del w:id="3" w:author="Cochav Braiman" w:date="2016-11-22T07:54:00Z">
        <w:r w:rsidRPr="00986931" w:rsidDel="00AE4BC4">
          <w:rPr>
            <w:rFonts w:cs="Times New Roman" w:hint="cs"/>
            <w:b/>
            <w:bCs/>
            <w:sz w:val="24"/>
            <w:szCs w:val="24"/>
            <w:rtl/>
            <w:lang w:val="en-US"/>
          </w:rPr>
          <w:delText xml:space="preserve">בעצרת </w:delText>
        </w:r>
      </w:del>
      <w:ins w:id="4" w:author="Cochav Braiman" w:date="2016-11-22T07:54:00Z">
        <w:r w:rsidR="00AE4BC4">
          <w:rPr>
            <w:rFonts w:cs="Times New Roman" w:hint="cs"/>
            <w:b/>
            <w:bCs/>
            <w:sz w:val="24"/>
            <w:szCs w:val="24"/>
            <w:rtl/>
            <w:lang w:val="en-US"/>
          </w:rPr>
          <w:t>על ידי</w:t>
        </w:r>
        <w:r w:rsidR="00AE4BC4" w:rsidRPr="00986931">
          <w:rPr>
            <w:rFonts w:cs="Times New Roman" w:hint="cs"/>
            <w:b/>
            <w:bCs/>
            <w:sz w:val="24"/>
            <w:szCs w:val="24"/>
            <w:rtl/>
            <w:lang w:val="en-US"/>
          </w:rPr>
          <w:t xml:space="preserve"> </w:t>
        </w:r>
      </w:ins>
      <w:r w:rsidRPr="00986931">
        <w:rPr>
          <w:rFonts w:cs="Times New Roman" w:hint="cs"/>
          <w:b/>
          <w:bCs/>
          <w:sz w:val="24"/>
          <w:szCs w:val="24"/>
          <w:rtl/>
          <w:lang w:val="en-US"/>
        </w:rPr>
        <w:t>גרף</w:t>
      </w:r>
    </w:p>
    <w:p w14:paraId="7061415C" w14:textId="77777777" w:rsidR="00CD78BC" w:rsidRDefault="00CD78BC" w:rsidP="00CD78BC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5E154D12" w14:textId="77777777" w:rsidR="00CD78BC" w:rsidRDefault="0039511E" w:rsidP="0039511E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rFonts w:cs="Times New Roman" w:hint="cs"/>
          <w:sz w:val="24"/>
          <w:szCs w:val="24"/>
          <w:rtl/>
          <w:lang w:val="en-US"/>
        </w:rPr>
        <w:t>הצעד הראשון בעבודה עם</w:t>
      </w:r>
      <w:r w:rsidR="00CD78BC">
        <w:rPr>
          <w:rFonts w:cs="Times New Roman" w:hint="cs"/>
          <w:sz w:val="24"/>
          <w:szCs w:val="24"/>
          <w:rtl/>
          <w:lang w:val="en-US"/>
        </w:rPr>
        <w:t xml:space="preserve"> אלגוריתם חיפוש מבוסס גרפים </w:t>
      </w:r>
      <w:r>
        <w:rPr>
          <w:rFonts w:cs="Times New Roman" w:hint="cs"/>
          <w:sz w:val="24"/>
          <w:szCs w:val="24"/>
          <w:rtl/>
          <w:lang w:val="en-US"/>
        </w:rPr>
        <w:t>הוא</w:t>
      </w:r>
      <w:r w:rsidR="00CD78BC">
        <w:rPr>
          <w:rFonts w:cs="Times New Roman" w:hint="cs"/>
          <w:sz w:val="24"/>
          <w:szCs w:val="24"/>
          <w:rtl/>
          <w:lang w:val="en-US"/>
        </w:rPr>
        <w:t xml:space="preserve"> להבין מה הקלט והפלט</w:t>
      </w:r>
      <w:r w:rsidR="00CD78BC">
        <w:rPr>
          <w:rFonts w:cstheme="minorHAnsi" w:hint="cs"/>
          <w:sz w:val="24"/>
          <w:szCs w:val="24"/>
          <w:rtl/>
          <w:lang w:val="en-US"/>
        </w:rPr>
        <w:t xml:space="preserve">. </w:t>
      </w:r>
      <w:r w:rsidR="00CD78BC">
        <w:rPr>
          <w:rFonts w:cs="Times New Roman" w:hint="cs"/>
          <w:sz w:val="24"/>
          <w:szCs w:val="24"/>
          <w:rtl/>
          <w:lang w:val="en-US"/>
        </w:rPr>
        <w:t>הקלט הוא גרף המוגדר על ידי רשימת קודקודים וצלעות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>אם הגרף משוקלל יהיו לצלעות גם ערך מספרי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>חשוב להבין שמבחינת האלגוריתם אין אף חשיבות למה הגרף מייצג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>הפלט יהיה הקודקודים והצלעות המרכיבים את המסלול</w:t>
      </w:r>
      <w:r>
        <w:rPr>
          <w:rFonts w:cstheme="minorHAnsi" w:hint="cs"/>
          <w:sz w:val="24"/>
          <w:szCs w:val="24"/>
          <w:rtl/>
          <w:lang w:val="en-US"/>
        </w:rPr>
        <w:t>.</w:t>
      </w:r>
    </w:p>
    <w:p w14:paraId="723AA60B" w14:textId="77777777" w:rsidR="00DB4F43" w:rsidRDefault="0039511E" w:rsidP="00DB4F43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rFonts w:cs="Times New Roman" w:hint="cs"/>
          <w:sz w:val="24"/>
          <w:szCs w:val="24"/>
          <w:rtl/>
          <w:lang w:val="en-US"/>
        </w:rPr>
        <w:t>מכאן ניתן להסיק כי קיימות דרכים רבות לייצג את מפת המשחק בתור גרף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>ניתן לייצג חדרים בתור קודקודים ודלתות בתור צלעות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 xml:space="preserve">ניתן לייצג צמתות בתור קודקודים </w:t>
      </w:r>
      <w:commentRangeStart w:id="5"/>
      <w:r>
        <w:rPr>
          <w:rFonts w:cs="Times New Roman" w:hint="cs"/>
          <w:sz w:val="24"/>
          <w:szCs w:val="24"/>
          <w:rtl/>
          <w:lang w:val="en-US"/>
        </w:rPr>
        <w:t xml:space="preserve">ורחובות </w:t>
      </w:r>
      <w:commentRangeEnd w:id="5"/>
      <w:r w:rsidR="00AE4BC4">
        <w:rPr>
          <w:rStyle w:val="CommentReference"/>
          <w:rtl/>
        </w:rPr>
        <w:commentReference w:id="5"/>
      </w:r>
      <w:r>
        <w:rPr>
          <w:rFonts w:cs="Times New Roman" w:hint="cs"/>
          <w:sz w:val="24"/>
          <w:szCs w:val="24"/>
          <w:rtl/>
          <w:lang w:val="en-US"/>
        </w:rPr>
        <w:t>בתור צלעות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 w:rsidR="008D7214">
        <w:rPr>
          <w:rFonts w:cs="Times New Roman" w:hint="cs"/>
          <w:sz w:val="24"/>
          <w:szCs w:val="24"/>
          <w:rtl/>
          <w:lang w:val="en-US"/>
        </w:rPr>
        <w:t>הגרף יכול להיות מכוון ועל ידי כך לייצג תנועה חד כיוונית או משוקלל ובכך לייצג קושי תנועה</w:t>
      </w:r>
      <w:r w:rsidR="008D7214"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 xml:space="preserve">ההצגה </w:t>
      </w:r>
      <w:r w:rsidR="00DB4F43">
        <w:rPr>
          <w:rFonts w:cs="Times New Roman" w:hint="cs"/>
          <w:sz w:val="24"/>
          <w:szCs w:val="24"/>
          <w:rtl/>
          <w:lang w:val="en-US"/>
        </w:rPr>
        <w:t>השכיחה</w:t>
      </w:r>
      <w:r>
        <w:rPr>
          <w:rFonts w:cs="Times New Roman" w:hint="cs"/>
          <w:sz w:val="24"/>
          <w:szCs w:val="24"/>
          <w:rtl/>
          <w:lang w:val="en-US"/>
        </w:rPr>
        <w:t xml:space="preserve"> ביותר במשחקים היא ש</w:t>
      </w:r>
      <w:r w:rsidR="00AD0B8B">
        <w:rPr>
          <w:rFonts w:cs="Times New Roman" w:hint="cs"/>
          <w:sz w:val="24"/>
          <w:szCs w:val="24"/>
          <w:rtl/>
          <w:lang w:val="en-US"/>
        </w:rPr>
        <w:t>ל טבלה</w:t>
      </w:r>
      <w:r w:rsidR="00DB4F43">
        <w:rPr>
          <w:rFonts w:cstheme="minorHAnsi" w:hint="cs"/>
          <w:sz w:val="24"/>
          <w:szCs w:val="24"/>
          <w:rtl/>
          <w:lang w:val="en-US"/>
        </w:rPr>
        <w:t xml:space="preserve">. </w:t>
      </w:r>
      <w:r w:rsidR="00DB4F43">
        <w:rPr>
          <w:rFonts w:cs="Times New Roman" w:hint="cs"/>
          <w:sz w:val="24"/>
          <w:szCs w:val="24"/>
          <w:rtl/>
          <w:lang w:val="en-US"/>
        </w:rPr>
        <w:t>טבלה היא מקרה פרטי של גרף מכוון משוקלל</w:t>
      </w:r>
      <w:r w:rsidR="00DB4F43">
        <w:rPr>
          <w:rFonts w:cstheme="minorHAnsi" w:hint="cs"/>
          <w:sz w:val="24"/>
          <w:szCs w:val="24"/>
          <w:rtl/>
          <w:lang w:val="en-US"/>
        </w:rPr>
        <w:t xml:space="preserve">, </w:t>
      </w:r>
      <w:r w:rsidR="00DB4F43">
        <w:rPr>
          <w:rFonts w:cs="Times New Roman" w:hint="cs"/>
          <w:sz w:val="24"/>
          <w:szCs w:val="24"/>
          <w:rtl/>
          <w:lang w:val="en-US"/>
        </w:rPr>
        <w:t>בו</w:t>
      </w:r>
      <w:r w:rsidR="00AD0B8B">
        <w:rPr>
          <w:rFonts w:cs="Times New Roman" w:hint="cs"/>
          <w:sz w:val="24"/>
          <w:szCs w:val="24"/>
          <w:rtl/>
          <w:lang w:val="en-US"/>
        </w:rPr>
        <w:t xml:space="preserve"> תאים הם ק</w:t>
      </w:r>
      <w:r w:rsidR="008D7214">
        <w:rPr>
          <w:rFonts w:cs="Times New Roman" w:hint="cs"/>
          <w:sz w:val="24"/>
          <w:szCs w:val="24"/>
          <w:rtl/>
          <w:lang w:val="en-US"/>
        </w:rPr>
        <w:t xml:space="preserve">ודקודים ובין </w:t>
      </w:r>
      <w:r w:rsidR="00DB4F43">
        <w:rPr>
          <w:rFonts w:cs="Times New Roman" w:hint="cs"/>
          <w:sz w:val="24"/>
          <w:szCs w:val="24"/>
          <w:rtl/>
          <w:lang w:val="en-US"/>
        </w:rPr>
        <w:t>ה</w:t>
      </w:r>
      <w:r w:rsidR="008D7214">
        <w:rPr>
          <w:rFonts w:cs="Times New Roman" w:hint="cs"/>
          <w:sz w:val="24"/>
          <w:szCs w:val="24"/>
          <w:rtl/>
          <w:lang w:val="en-US"/>
        </w:rPr>
        <w:t xml:space="preserve">תאים </w:t>
      </w:r>
      <w:r w:rsidR="00DB4F43">
        <w:rPr>
          <w:rFonts w:cs="Times New Roman" w:hint="cs"/>
          <w:sz w:val="24"/>
          <w:szCs w:val="24"/>
          <w:rtl/>
          <w:lang w:val="en-US"/>
        </w:rPr>
        <w:t>ה</w:t>
      </w:r>
      <w:r w:rsidR="008D7214">
        <w:rPr>
          <w:rFonts w:cs="Times New Roman" w:hint="cs"/>
          <w:sz w:val="24"/>
          <w:szCs w:val="24"/>
          <w:rtl/>
          <w:lang w:val="en-US"/>
        </w:rPr>
        <w:t xml:space="preserve">סמוכים </w:t>
      </w:r>
      <w:r w:rsidR="00DB4F43">
        <w:rPr>
          <w:rFonts w:cs="Times New Roman" w:hint="cs"/>
          <w:sz w:val="24"/>
          <w:szCs w:val="24"/>
          <w:rtl/>
          <w:lang w:val="en-US"/>
        </w:rPr>
        <w:t xml:space="preserve">מוגדרות </w:t>
      </w:r>
      <w:r w:rsidR="008D7214">
        <w:rPr>
          <w:rFonts w:cs="Times New Roman" w:hint="cs"/>
          <w:sz w:val="24"/>
          <w:szCs w:val="24"/>
          <w:rtl/>
          <w:lang w:val="en-US"/>
        </w:rPr>
        <w:t>הצלעות</w:t>
      </w:r>
      <w:r w:rsidR="00DB4F43">
        <w:rPr>
          <w:rFonts w:cstheme="minorHAnsi" w:hint="cs"/>
          <w:sz w:val="24"/>
          <w:szCs w:val="24"/>
          <w:rtl/>
          <w:lang w:val="en-US"/>
        </w:rPr>
        <w:t xml:space="preserve">. </w:t>
      </w:r>
      <w:r w:rsidR="00DB4F43">
        <w:rPr>
          <w:rFonts w:cs="Times New Roman" w:hint="cs"/>
          <w:sz w:val="24"/>
          <w:szCs w:val="24"/>
          <w:rtl/>
          <w:lang w:val="en-US"/>
        </w:rPr>
        <w:t>לכל תא יש שמונה או ארבעה שכנים</w:t>
      </w:r>
      <w:r w:rsidR="00DB4F43">
        <w:rPr>
          <w:rFonts w:cstheme="minorHAnsi" w:hint="cs"/>
          <w:sz w:val="24"/>
          <w:szCs w:val="24"/>
          <w:rtl/>
          <w:lang w:val="en-US"/>
        </w:rPr>
        <w:t xml:space="preserve">, </w:t>
      </w:r>
      <w:r w:rsidR="00DB4F43">
        <w:rPr>
          <w:rFonts w:cs="Times New Roman" w:hint="cs"/>
          <w:sz w:val="24"/>
          <w:szCs w:val="24"/>
          <w:rtl/>
          <w:lang w:val="en-US"/>
        </w:rPr>
        <w:t>בתלות או קיימת או לא קיימת תנועה אלכסונית</w:t>
      </w:r>
      <w:r w:rsidR="00DB4F43">
        <w:rPr>
          <w:rFonts w:cstheme="minorHAnsi" w:hint="cs"/>
          <w:sz w:val="24"/>
          <w:szCs w:val="24"/>
          <w:rtl/>
          <w:lang w:val="en-US"/>
        </w:rPr>
        <w:t>.</w:t>
      </w:r>
    </w:p>
    <w:p w14:paraId="4F00F386" w14:textId="77777777" w:rsidR="008D7214" w:rsidRDefault="00DB4F43" w:rsidP="00567547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rFonts w:cs="Times New Roman" w:hint="cs"/>
          <w:sz w:val="24"/>
          <w:szCs w:val="24"/>
          <w:rtl/>
          <w:lang w:val="en-US"/>
        </w:rPr>
        <w:t>אציג בפרקים הבאים את ההתפ</w:t>
      </w:r>
      <w:r w:rsidR="00567547">
        <w:rPr>
          <w:rFonts w:cs="Times New Roman" w:hint="cs"/>
          <w:sz w:val="24"/>
          <w:szCs w:val="24"/>
          <w:rtl/>
          <w:lang w:val="en-US"/>
        </w:rPr>
        <w:t>ת</w:t>
      </w:r>
      <w:r>
        <w:rPr>
          <w:rFonts w:cs="Times New Roman" w:hint="cs"/>
          <w:sz w:val="24"/>
          <w:szCs w:val="24"/>
          <w:rtl/>
          <w:lang w:val="en-US"/>
        </w:rPr>
        <w:t>חות של אלגורית</w:t>
      </w:r>
      <w:r w:rsidR="00567547">
        <w:rPr>
          <w:rFonts w:cs="Times New Roman" w:hint="cs"/>
          <w:sz w:val="24"/>
          <w:szCs w:val="24"/>
          <w:rtl/>
          <w:lang w:val="en-US"/>
        </w:rPr>
        <w:t>מי חיפוש בגרפים עם התמקדות בטבלאות</w:t>
      </w:r>
      <w:r>
        <w:rPr>
          <w:rFonts w:cstheme="minorHAnsi" w:hint="cs"/>
          <w:sz w:val="24"/>
          <w:szCs w:val="24"/>
          <w:rtl/>
          <w:lang w:val="en-US"/>
        </w:rPr>
        <w:t>.</w:t>
      </w:r>
    </w:p>
    <w:p w14:paraId="728B3B83" w14:textId="77777777" w:rsidR="00567547" w:rsidRDefault="00567547" w:rsidP="00567547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6276F6A4" w14:textId="77777777" w:rsidR="00567547" w:rsidRDefault="00567547" w:rsidP="00567547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57694154" wp14:editId="7BFC281A">
            <wp:extent cx="2258458" cy="1562100"/>
            <wp:effectExtent l="0" t="0" r="8890" b="0"/>
            <wp:docPr id="1" name="Picture 1" descr="http://inspirehep.net/record/1342829/files/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spirehep.net/record/1342829/files/squa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082" cy="157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4B0B">
        <w:rPr>
          <w:rFonts w:cs="Times New Roman" w:hint="cs"/>
          <w:sz w:val="24"/>
          <w:szCs w:val="24"/>
          <w:rtl/>
          <w:lang w:val="en-US"/>
        </w:rPr>
        <w:t>טבלה בתור גרף</w:t>
      </w:r>
    </w:p>
    <w:p w14:paraId="08E0DAB5" w14:textId="77777777" w:rsidR="008F4B0B" w:rsidRDefault="008F4B0B" w:rsidP="008F4B0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3532FF29" w14:textId="77777777" w:rsidR="004568D8" w:rsidRDefault="004568D8" w:rsidP="004568D8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0073A496" w14:textId="77777777" w:rsidR="004568D8" w:rsidRDefault="004568D8" w:rsidP="004568D8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6F7DB60D" w14:textId="77777777" w:rsidR="004568D8" w:rsidRDefault="004568D8" w:rsidP="004568D8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44BE0D54" w14:textId="77777777" w:rsidR="00C23572" w:rsidRDefault="00C23572" w:rsidP="00C23572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4A123797" w14:textId="77777777" w:rsidR="00C23572" w:rsidRDefault="00C23572" w:rsidP="00C23572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37EB8129" w14:textId="77777777" w:rsidR="008C0781" w:rsidRDefault="008C0781" w:rsidP="008C0781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60C6CB8C" w14:textId="77777777" w:rsidR="00C23572" w:rsidRDefault="00C23572" w:rsidP="00C23572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457BA8E7" w14:textId="77777777" w:rsidR="00C23572" w:rsidRDefault="00C23572" w:rsidP="00C23572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340B871A" w14:textId="77777777" w:rsidR="00C23572" w:rsidRDefault="00C23572" w:rsidP="00C23572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394ABA7A" w14:textId="77777777" w:rsidR="00C23572" w:rsidRDefault="00C23572" w:rsidP="00C23572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02E09F7C" w14:textId="77777777" w:rsidR="004568D8" w:rsidRDefault="004568D8" w:rsidP="004568D8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7E52FE42" w14:textId="77777777" w:rsidR="008F4B0B" w:rsidRPr="00986931" w:rsidRDefault="008F4B0B" w:rsidP="008F4B0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b/>
          <w:bCs/>
          <w:sz w:val="24"/>
          <w:szCs w:val="24"/>
          <w:rtl/>
          <w:lang w:val="en-US"/>
        </w:rPr>
      </w:pPr>
      <w:r w:rsidRPr="00986931">
        <w:rPr>
          <w:rFonts w:cs="Times New Roman" w:hint="cs"/>
          <w:b/>
          <w:bCs/>
          <w:sz w:val="24"/>
          <w:szCs w:val="24"/>
          <w:rtl/>
          <w:lang w:val="en-US"/>
        </w:rPr>
        <w:lastRenderedPageBreak/>
        <w:t>אלגוריתם חיפוש לרוחב</w:t>
      </w:r>
      <w:r w:rsidR="004568D8" w:rsidRPr="00986931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4568D8" w:rsidRPr="00986931">
        <w:rPr>
          <w:rFonts w:cstheme="minorHAnsi" w:hint="cs"/>
          <w:b/>
          <w:bCs/>
          <w:sz w:val="24"/>
          <w:szCs w:val="24"/>
          <w:rtl/>
          <w:lang w:val="en-US"/>
        </w:rPr>
        <w:t>(</w:t>
      </w:r>
      <w:r w:rsidR="004568D8" w:rsidRPr="00986931">
        <w:rPr>
          <w:rFonts w:cstheme="minorHAnsi"/>
          <w:b/>
          <w:bCs/>
          <w:sz w:val="24"/>
          <w:szCs w:val="24"/>
          <w:lang w:val="en-US"/>
        </w:rPr>
        <w:t>Breadth-first search</w:t>
      </w:r>
      <w:r w:rsidR="004568D8" w:rsidRPr="00986931">
        <w:rPr>
          <w:rFonts w:cstheme="minorHAnsi" w:hint="cs"/>
          <w:b/>
          <w:bCs/>
          <w:sz w:val="24"/>
          <w:szCs w:val="24"/>
          <w:rtl/>
          <w:lang w:val="en-US"/>
        </w:rPr>
        <w:t>)</w:t>
      </w:r>
    </w:p>
    <w:p w14:paraId="50F11C3E" w14:textId="77777777" w:rsidR="004568D8" w:rsidRDefault="004568D8" w:rsidP="007B68BD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4CD56771" w14:textId="77777777" w:rsidR="00E335ED" w:rsidRDefault="004568D8" w:rsidP="007B68BD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rFonts w:cs="Times New Roman" w:hint="cs"/>
          <w:sz w:val="24"/>
          <w:szCs w:val="24"/>
          <w:rtl/>
          <w:lang w:val="en-US"/>
        </w:rPr>
        <w:t>העיקרון מאחורי אלגוריתמי החיפוש שאציג הוא גילוי במעגל מתרחב הנקרא החזית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>חיפוש זה מבוסס על התפשטות שכבות עד הגעה אל היעד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 w:rsidR="00E335ED">
        <w:rPr>
          <w:rFonts w:cs="Times New Roman" w:hint="cs"/>
          <w:sz w:val="24"/>
          <w:szCs w:val="24"/>
          <w:rtl/>
          <w:lang w:val="en-US"/>
        </w:rPr>
        <w:t>האופן הכי פשוט ליישם עיקרון זה נקרא</w:t>
      </w:r>
      <w:r>
        <w:rPr>
          <w:rFonts w:cstheme="minorHAnsi" w:hint="cs"/>
          <w:sz w:val="24"/>
          <w:szCs w:val="24"/>
          <w:rtl/>
          <w:lang w:val="en-US"/>
        </w:rPr>
        <w:t xml:space="preserve"> "</w:t>
      </w:r>
      <w:r>
        <w:rPr>
          <w:rFonts w:cs="Times New Roman" w:hint="cs"/>
          <w:sz w:val="24"/>
          <w:szCs w:val="24"/>
          <w:rtl/>
          <w:lang w:val="en-US"/>
        </w:rPr>
        <w:t>חיפוש לרוחב</w:t>
      </w:r>
      <w:r>
        <w:rPr>
          <w:rFonts w:cstheme="minorHAnsi" w:hint="cs"/>
          <w:sz w:val="24"/>
          <w:szCs w:val="24"/>
          <w:rtl/>
          <w:lang w:val="en-US"/>
        </w:rPr>
        <w:t xml:space="preserve">". </w:t>
      </w:r>
      <w:r>
        <w:rPr>
          <w:rFonts w:cs="Times New Roman" w:hint="cs"/>
          <w:sz w:val="24"/>
          <w:szCs w:val="24"/>
          <w:rtl/>
          <w:lang w:val="en-US"/>
        </w:rPr>
        <w:t>החיפוש מתחיל בקודקוד מסוים</w:t>
      </w:r>
      <w:r>
        <w:rPr>
          <w:rFonts w:cstheme="minorHAnsi" w:hint="cs"/>
          <w:sz w:val="24"/>
          <w:szCs w:val="24"/>
          <w:rtl/>
          <w:lang w:val="en-US"/>
        </w:rPr>
        <w:t xml:space="preserve">, </w:t>
      </w:r>
      <w:r>
        <w:rPr>
          <w:rFonts w:cs="Times New Roman" w:hint="cs"/>
          <w:sz w:val="24"/>
          <w:szCs w:val="24"/>
          <w:rtl/>
          <w:lang w:val="en-US"/>
        </w:rPr>
        <w:t xml:space="preserve">וכל פעם השכבה הבאה של </w:t>
      </w:r>
      <w:r w:rsidR="001E5523">
        <w:rPr>
          <w:rFonts w:cs="Times New Roman" w:hint="cs"/>
          <w:sz w:val="24"/>
          <w:szCs w:val="24"/>
          <w:rtl/>
          <w:lang w:val="en-US"/>
        </w:rPr>
        <w:t>שכנים הופכת לחזית</w:t>
      </w:r>
      <w:r w:rsidR="009000DD">
        <w:rPr>
          <w:rFonts w:cstheme="minorHAnsi" w:hint="cs"/>
          <w:sz w:val="24"/>
          <w:szCs w:val="24"/>
          <w:rtl/>
          <w:lang w:val="en-US"/>
        </w:rPr>
        <w:t>.</w:t>
      </w:r>
    </w:p>
    <w:p w14:paraId="31EE29A0" w14:textId="77777777" w:rsidR="007B68BD" w:rsidRDefault="007B68BD" w:rsidP="007B68BD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18BFB538" w14:textId="77777777" w:rsidR="007B68BD" w:rsidRDefault="007B68BD" w:rsidP="007B68BD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139B5F90" wp14:editId="4AADE35D">
            <wp:extent cx="2101156" cy="2038350"/>
            <wp:effectExtent l="0" t="0" r="0" b="0"/>
            <wp:docPr id="6" name="Picture 6" descr="https://people.eecs.berkeley.edu/~demmel/cs267/lecture18/BFS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eople.eecs.berkeley.edu/~demmel/cs267/lecture18/BFS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2" t="24466" r="8722" b="11476"/>
                    <a:stretch/>
                  </pic:blipFill>
                  <pic:spPr bwMode="auto">
                    <a:xfrm>
                      <a:off x="0" y="0"/>
                      <a:ext cx="2113878" cy="205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BF84EA4" wp14:editId="4FED939D">
            <wp:extent cx="2507941" cy="1914525"/>
            <wp:effectExtent l="0" t="0" r="6985" b="0"/>
            <wp:docPr id="5" name="Picture 5" descr="http://cdn.shigetora.pw/i/rirwxz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dn.shigetora.pw/i/rirwxzz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632" cy="1963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7F3DF" w14:textId="77777777" w:rsidR="007B68BD" w:rsidRDefault="007B68BD" w:rsidP="007B68BD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19737347" w14:textId="77777777" w:rsidR="007B68BD" w:rsidRDefault="00A77476" w:rsidP="007B68BD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rFonts w:cs="Times New Roman" w:hint="cs"/>
          <w:sz w:val="24"/>
          <w:szCs w:val="24"/>
          <w:rtl/>
          <w:lang w:val="en-US"/>
        </w:rPr>
        <w:t>הדגמת ריצת</w:t>
      </w:r>
      <w:r w:rsidR="007B68BD">
        <w:rPr>
          <w:rFonts w:cstheme="minorHAnsi" w:hint="cs"/>
          <w:sz w:val="24"/>
          <w:szCs w:val="24"/>
          <w:rtl/>
          <w:lang w:val="en-US"/>
        </w:rPr>
        <w:t xml:space="preserve"> </w:t>
      </w:r>
      <w:r>
        <w:rPr>
          <w:rFonts w:cs="Times New Roman" w:hint="cs"/>
          <w:sz w:val="24"/>
          <w:szCs w:val="24"/>
          <w:rtl/>
          <w:lang w:val="en-US"/>
        </w:rPr>
        <w:t>ה</w:t>
      </w:r>
      <w:r w:rsidR="007B68BD">
        <w:rPr>
          <w:rFonts w:cs="Times New Roman" w:hint="cs"/>
          <w:sz w:val="24"/>
          <w:szCs w:val="24"/>
          <w:rtl/>
          <w:lang w:val="en-US"/>
        </w:rPr>
        <w:t>האלגוריתם על גרף כללי וטבלה</w:t>
      </w:r>
    </w:p>
    <w:p w14:paraId="7D1A2648" w14:textId="77777777" w:rsidR="009000DD" w:rsidRDefault="009000DD" w:rsidP="009000DD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6F3BA0E6" w14:textId="77777777" w:rsidR="009000DD" w:rsidRDefault="009000DD" w:rsidP="009000DD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5D98846D" w14:textId="77777777" w:rsidR="007916DD" w:rsidRDefault="007916DD" w:rsidP="00E33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GB"/>
        </w:rPr>
        <w:t>Br</w:t>
      </w:r>
      <w:r w:rsidR="00E335ED">
        <w:rPr>
          <w:rFonts w:ascii="Courier New" w:eastAsia="Times New Roman" w:hAnsi="Courier New" w:cs="Courier New"/>
          <w:sz w:val="20"/>
          <w:szCs w:val="20"/>
          <w:lang w:val="en-US" w:eastAsia="en-GB"/>
        </w:rPr>
        <w:t>eadth_first_search(graph, start</w:t>
      </w:r>
      <w:r w:rsidR="007B6AAC">
        <w:rPr>
          <w:rFonts w:ascii="Courier New" w:eastAsia="Times New Roman" w:hAnsi="Courier New" w:cs="Courier New"/>
          <w:sz w:val="20"/>
          <w:szCs w:val="20"/>
          <w:lang w:val="en-US" w:eastAsia="en-GB"/>
        </w:rPr>
        <w:t>, finish</w:t>
      </w:r>
      <w:r>
        <w:rPr>
          <w:rFonts w:ascii="Courier New" w:eastAsia="Times New Roman" w:hAnsi="Courier New" w:cs="Courier New"/>
          <w:sz w:val="20"/>
          <w:szCs w:val="20"/>
          <w:lang w:val="en-US" w:eastAsia="en-GB"/>
        </w:rPr>
        <w:t>)</w:t>
      </w:r>
    </w:p>
    <w:p w14:paraId="3F1D2097" w14:textId="77777777" w:rsidR="007916DD" w:rsidRDefault="007916DD" w:rsidP="00282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GB"/>
        </w:rPr>
        <w:t>{</w:t>
      </w:r>
    </w:p>
    <w:p w14:paraId="5B781646" w14:textId="77777777" w:rsidR="007916DD" w:rsidRPr="007916DD" w:rsidRDefault="007916DD" w:rsidP="00282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  <w:lang w:val="en-US" w:eastAsia="en-GB"/>
        </w:rPr>
      </w:pPr>
    </w:p>
    <w:p w14:paraId="28FB57F8" w14:textId="77777777" w:rsidR="002829C3" w:rsidRPr="002829C3" w:rsidRDefault="002829C3" w:rsidP="00282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frontier =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new queue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14:paraId="4D6A8515" w14:textId="77777777" w:rsidR="002829C3" w:rsidRPr="002829C3" w:rsidRDefault="002829C3" w:rsidP="00965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frontier.</w:t>
      </w:r>
      <w:r w:rsidR="009659CA">
        <w:rPr>
          <w:rFonts w:ascii="Courier New" w:eastAsia="Times New Roman" w:hAnsi="Courier New" w:cs="Courier New"/>
          <w:sz w:val="20"/>
          <w:szCs w:val="20"/>
          <w:lang w:eastAsia="en-GB"/>
        </w:rPr>
        <w:t>enqueue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(start)</w:t>
      </w:r>
    </w:p>
    <w:p w14:paraId="0A80551E" w14:textId="77777777" w:rsidR="002829C3" w:rsidRPr="002829C3" w:rsidRDefault="002829C3" w:rsidP="0063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start.</w:t>
      </w:r>
      <w:r w:rsidR="00633BB1">
        <w:rPr>
          <w:rFonts w:ascii="Courier New" w:eastAsia="Times New Roman" w:hAnsi="Courier New" w:cs="Courier New"/>
          <w:sz w:val="20"/>
          <w:szCs w:val="20"/>
          <w:lang w:eastAsia="en-GB"/>
        </w:rPr>
        <w:t>parent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null</w:t>
      </w:r>
    </w:p>
    <w:p w14:paraId="784E153F" w14:textId="77777777" w:rsidR="002829C3" w:rsidRPr="002829C3" w:rsidRDefault="002829C3" w:rsidP="00282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691F850" w14:textId="77777777" w:rsidR="002829C3" w:rsidRDefault="002829C3" w:rsidP="00282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while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(frontier.count != 0)</w:t>
      </w:r>
      <w:r w:rsidR="00C714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//while there are nodes left to check</w:t>
      </w:r>
    </w:p>
    <w:p w14:paraId="08EFFA98" w14:textId="77777777" w:rsidR="002829C3" w:rsidRPr="002829C3" w:rsidRDefault="007916DD" w:rsidP="00282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="002829C3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796D5169" w14:textId="77777777" w:rsidR="002829C3" w:rsidRPr="002829C3" w:rsidRDefault="002829C3" w:rsidP="00282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  <w:r w:rsidR="007916DD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current = frontier.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dequeue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14:paraId="71D93230" w14:textId="77777777" w:rsidR="002829C3" w:rsidRDefault="002829C3" w:rsidP="00282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  <w:r w:rsidR="007916DD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="00633BB1">
        <w:rPr>
          <w:rFonts w:ascii="Courier New" w:eastAsia="Times New Roman" w:hAnsi="Courier New" w:cs="Courier New"/>
          <w:sz w:val="20"/>
          <w:szCs w:val="20"/>
          <w:lang w:eastAsia="en-GB"/>
        </w:rPr>
        <w:t>foreach(n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ode next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 graph.neighbors(current)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34673DD2" w14:textId="77777777" w:rsidR="002829C3" w:rsidRPr="002829C3" w:rsidRDefault="002829C3" w:rsidP="00282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="007916DD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77BB67CB" w14:textId="77777777" w:rsidR="002829C3" w:rsidRDefault="002829C3" w:rsidP="0063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="007916DD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if(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next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r w:rsidR="00633BB1">
        <w:rPr>
          <w:rFonts w:ascii="Courier New" w:eastAsia="Times New Roman" w:hAnsi="Courier New" w:cs="Courier New"/>
          <w:sz w:val="20"/>
          <w:szCs w:val="20"/>
          <w:lang w:eastAsia="en-GB"/>
        </w:rPr>
        <w:t>parent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== null)</w:t>
      </w:r>
      <w:r w:rsidR="00C714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//if a node wasnt checked</w:t>
      </w:r>
    </w:p>
    <w:p w14:paraId="6B89D406" w14:textId="77777777" w:rsidR="002829C3" w:rsidRPr="002829C3" w:rsidRDefault="00C714EC" w:rsidP="000A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  <w:r w:rsidR="007916DD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</w:p>
    <w:p w14:paraId="2197DEFF" w14:textId="77777777" w:rsidR="002829C3" w:rsidRDefault="002829C3" w:rsidP="0063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="007916DD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next.</w:t>
      </w:r>
      <w:r w:rsidR="00633BB1">
        <w:rPr>
          <w:rFonts w:ascii="Courier New" w:eastAsia="Times New Roman" w:hAnsi="Courier New" w:cs="Courier New"/>
          <w:sz w:val="20"/>
          <w:szCs w:val="20"/>
          <w:lang w:eastAsia="en-GB"/>
        </w:rPr>
        <w:t>parent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current</w:t>
      </w:r>
    </w:p>
    <w:p w14:paraId="5A529701" w14:textId="77777777" w:rsidR="000A1A62" w:rsidRDefault="000A1A62" w:rsidP="0063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frontier.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enqueue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(next)</w:t>
      </w:r>
    </w:p>
    <w:p w14:paraId="2D77EE4F" w14:textId="77777777" w:rsidR="007B6AAC" w:rsidRPr="00230F3D" w:rsidRDefault="007B6AAC" w:rsidP="00282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if(next.equals(finish)</w:t>
      </w:r>
      <w:r w:rsidR="002013CF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="008B79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//early exit</w:t>
      </w:r>
    </w:p>
    <w:p w14:paraId="6CFE2A95" w14:textId="77777777" w:rsidR="007B6AAC" w:rsidRDefault="007B6AAC" w:rsidP="00282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break</w:t>
      </w:r>
    </w:p>
    <w:p w14:paraId="6DB486D2" w14:textId="77777777" w:rsidR="00C714EC" w:rsidRDefault="00C714EC" w:rsidP="00282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14:paraId="41A50752" w14:textId="77777777" w:rsidR="002829C3" w:rsidRDefault="007916DD" w:rsidP="00282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="002829C3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7316B751" w14:textId="77777777" w:rsidR="007B6AAC" w:rsidRDefault="006E61BB" w:rsidP="00282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49839928" w14:textId="77777777" w:rsidR="00633BB1" w:rsidRDefault="00633BB1" w:rsidP="00633BB1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0"/>
          <w:szCs w:val="20"/>
          <w:rtl/>
          <w:lang w:val="en-US"/>
        </w:rPr>
      </w:pPr>
    </w:p>
    <w:p w14:paraId="589781C0" w14:textId="77777777" w:rsidR="00C714EC" w:rsidRPr="00AE4BC4" w:rsidRDefault="00C714EC" w:rsidP="00C714EC">
      <w:pPr>
        <w:autoSpaceDE w:val="0"/>
        <w:autoSpaceDN w:val="0"/>
        <w:bidi/>
        <w:adjustRightInd w:val="0"/>
        <w:spacing w:after="0" w:line="360" w:lineRule="auto"/>
        <w:rPr>
          <w:rFonts w:hint="cs"/>
          <w:sz w:val="20"/>
          <w:szCs w:val="20"/>
          <w:rtl/>
          <w:lang w:val="en-US"/>
          <w:rPrChange w:id="6" w:author="Cochav Braiman" w:date="2016-11-22T07:51:00Z">
            <w:rPr>
              <w:rFonts w:cstheme="minorHAnsi"/>
              <w:sz w:val="20"/>
              <w:szCs w:val="20"/>
              <w:rtl/>
              <w:lang w:val="en-US"/>
            </w:rPr>
          </w:rPrChange>
        </w:rPr>
      </w:pPr>
      <w:r>
        <w:rPr>
          <w:rFonts w:cstheme="minorHAnsi" w:hint="cs"/>
          <w:sz w:val="20"/>
          <w:szCs w:val="20"/>
          <w:rtl/>
          <w:lang w:val="en-US"/>
        </w:rPr>
        <w:t>(</w:t>
      </w:r>
      <w:r>
        <w:rPr>
          <w:rFonts w:cs="Times New Roman" w:hint="cs"/>
          <w:sz w:val="20"/>
          <w:szCs w:val="20"/>
          <w:rtl/>
          <w:lang w:val="en-US"/>
        </w:rPr>
        <w:t xml:space="preserve">לא בטוחה אם להוסיף הסבר מעין </w:t>
      </w:r>
      <w:commentRangeStart w:id="7"/>
      <w:r>
        <w:rPr>
          <w:rFonts w:cs="Times New Roman" w:hint="cs"/>
          <w:sz w:val="20"/>
          <w:szCs w:val="20"/>
          <w:rtl/>
          <w:lang w:val="en-US"/>
        </w:rPr>
        <w:t>זה</w:t>
      </w:r>
      <w:commentRangeEnd w:id="7"/>
      <w:r w:rsidR="00AE4BC4">
        <w:rPr>
          <w:rStyle w:val="CommentReference"/>
          <w:rtl/>
        </w:rPr>
        <w:commentReference w:id="7"/>
      </w:r>
      <w:r>
        <w:rPr>
          <w:rFonts w:cstheme="minorHAnsi" w:hint="cs"/>
          <w:sz w:val="20"/>
          <w:szCs w:val="20"/>
          <w:rtl/>
          <w:lang w:val="en-US"/>
        </w:rPr>
        <w:t>)</w:t>
      </w:r>
      <w:ins w:id="8" w:author="Cochav Braiman" w:date="2016-11-22T07:50:00Z">
        <w:r w:rsidR="00AE4BC4">
          <w:rPr>
            <w:rFonts w:cstheme="minorHAnsi" w:hint="cs"/>
            <w:sz w:val="20"/>
            <w:szCs w:val="20"/>
            <w:rtl/>
            <w:lang w:val="en-US"/>
          </w:rPr>
          <w:t xml:space="preserve"> </w:t>
        </w:r>
      </w:ins>
      <w:ins w:id="9" w:author="Cochav Braiman" w:date="2016-11-22T07:51:00Z">
        <w:r w:rsidR="00AE4BC4">
          <w:rPr>
            <w:rFonts w:hint="cs"/>
            <w:sz w:val="20"/>
            <w:szCs w:val="20"/>
            <w:rtl/>
            <w:lang w:val="en-US"/>
          </w:rPr>
          <w:t xml:space="preserve"> </w:t>
        </w:r>
      </w:ins>
    </w:p>
    <w:p w14:paraId="47598402" w14:textId="77777777" w:rsidR="00633BB1" w:rsidRPr="00C714EC" w:rsidRDefault="00446812" w:rsidP="00004D0A">
      <w:pPr>
        <w:autoSpaceDE w:val="0"/>
        <w:autoSpaceDN w:val="0"/>
        <w:bidi/>
        <w:adjustRightInd w:val="0"/>
        <w:spacing w:after="0" w:line="360" w:lineRule="auto"/>
        <w:rPr>
          <w:rFonts w:ascii="Courier New" w:hAnsi="Courier New" w:cs="Courier New"/>
          <w:sz w:val="20"/>
          <w:szCs w:val="20"/>
          <w:rtl/>
          <w:lang w:val="en-US"/>
        </w:rPr>
      </w:pPr>
      <w:r w:rsidRPr="00C714EC">
        <w:rPr>
          <w:rFonts w:ascii="Courier New" w:hAnsi="Courier New" w:cs="Courier New"/>
          <w:sz w:val="20"/>
          <w:szCs w:val="20"/>
          <w:rtl/>
          <w:lang w:val="en-US"/>
        </w:rPr>
        <w:t xml:space="preserve">האלגוריתם יוצר תור חדש המכיל את הקודקוד ההתחלתי ומציב את </w:t>
      </w:r>
      <w:r w:rsidR="00633BB1" w:rsidRPr="00C714EC">
        <w:rPr>
          <w:rFonts w:ascii="Courier New" w:hAnsi="Courier New" w:cs="Courier New"/>
          <w:sz w:val="20"/>
          <w:szCs w:val="20"/>
          <w:rtl/>
          <w:lang w:val="en-US"/>
        </w:rPr>
        <w:t>ההורה</w:t>
      </w:r>
      <w:r w:rsidRPr="00C714EC">
        <w:rPr>
          <w:rFonts w:ascii="Courier New" w:hAnsi="Courier New" w:cs="Courier New"/>
          <w:sz w:val="20"/>
          <w:szCs w:val="20"/>
          <w:rtl/>
          <w:lang w:val="en-US"/>
        </w:rPr>
        <w:t xml:space="preserve"> כריק.</w:t>
      </w:r>
      <w:r w:rsidR="00633BB1" w:rsidRPr="00C714EC">
        <w:rPr>
          <w:rFonts w:ascii="Courier New" w:hAnsi="Courier New" w:cs="Courier New"/>
          <w:sz w:val="20"/>
          <w:szCs w:val="20"/>
          <w:rtl/>
          <w:lang w:val="en-US"/>
        </w:rPr>
        <w:t xml:space="preserve"> </w:t>
      </w:r>
      <w:r w:rsidR="00004D0A" w:rsidRPr="00C714EC">
        <w:rPr>
          <w:rFonts w:ascii="Courier New" w:hAnsi="Courier New" w:cs="Courier New"/>
          <w:sz w:val="20"/>
          <w:szCs w:val="20"/>
          <w:rtl/>
          <w:lang w:val="en-US"/>
        </w:rPr>
        <w:t>הלולאה</w:t>
      </w:r>
      <w:r w:rsidR="00633BB1" w:rsidRPr="00C714EC">
        <w:rPr>
          <w:rFonts w:ascii="Courier New" w:hAnsi="Courier New" w:cs="Courier New"/>
          <w:sz w:val="20"/>
          <w:szCs w:val="20"/>
          <w:rtl/>
          <w:lang w:val="en-US"/>
        </w:rPr>
        <w:t xml:space="preserve"> היא עיקר הקוד. התנאי הוא כל עוד החזית לא ריקה כל איטרציה תבדוק </w:t>
      </w:r>
      <w:r w:rsidR="00633BB1" w:rsidRPr="00C714EC">
        <w:rPr>
          <w:rFonts w:ascii="Courier New" w:hAnsi="Courier New" w:cs="Courier New"/>
          <w:sz w:val="20"/>
          <w:szCs w:val="20"/>
          <w:rtl/>
          <w:lang w:val="en-US"/>
        </w:rPr>
        <w:lastRenderedPageBreak/>
        <w:t>את כל הקודקודים השכנים של הקודקוד הנוכחי . אם לקודקוד אין הורה (משמע לא נבדק) הוא יתווסף לחזית, ההורה שלו יסומן כקודקוד הנוכחי, ואם הוא המטרה תבוצע עצירה מוקדמת.</w:t>
      </w:r>
    </w:p>
    <w:p w14:paraId="502A11B9" w14:textId="77777777" w:rsidR="00446812" w:rsidRPr="00004D0A" w:rsidRDefault="00446812" w:rsidP="00446812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78F6CD9B" w14:textId="77777777" w:rsidR="00F52C34" w:rsidRDefault="00F52C34" w:rsidP="00EB0209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b/>
          <w:bCs/>
          <w:sz w:val="24"/>
          <w:szCs w:val="24"/>
          <w:rtl/>
          <w:lang w:val="en-US"/>
        </w:rPr>
      </w:pPr>
    </w:p>
    <w:p w14:paraId="2F3AA6A0" w14:textId="77777777" w:rsidR="009000DD" w:rsidRDefault="009000DD" w:rsidP="00AD5F49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  <w:r w:rsidRPr="009000DD">
        <w:rPr>
          <w:rFonts w:cs="Times New Roman" w:hint="cs"/>
          <w:b/>
          <w:bCs/>
          <w:sz w:val="24"/>
          <w:szCs w:val="24"/>
          <w:rtl/>
          <w:lang w:val="en-US"/>
        </w:rPr>
        <w:t>עצירה מוקדמת</w:t>
      </w:r>
      <w:r w:rsidRPr="009000DD">
        <w:rPr>
          <w:rFonts w:cstheme="minorHAnsi" w:hint="cs"/>
          <w:b/>
          <w:bCs/>
          <w:sz w:val="24"/>
          <w:szCs w:val="24"/>
          <w:rtl/>
          <w:lang w:val="en-US"/>
        </w:rPr>
        <w:t>:</w:t>
      </w:r>
      <w:r>
        <w:rPr>
          <w:rFonts w:cs="Times New Roman" w:hint="cs"/>
          <w:sz w:val="24"/>
          <w:szCs w:val="24"/>
          <w:rtl/>
          <w:lang w:val="en-US"/>
        </w:rPr>
        <w:t xml:space="preserve"> רלוונטית כאשר רוצים למצוא דרך לקודקוד מסויים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>ברירת המחדל היא למצוא את הדרך מקודקוד מסויים לכל הקודקודים האחרים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>כאשר אין בכך צורך ניתן להפסיק את החיפוש לאחר שמגיעים ליעד</w:t>
      </w:r>
      <w:r w:rsidR="00EB0209">
        <w:rPr>
          <w:rFonts w:cstheme="minorHAnsi" w:hint="cs"/>
          <w:sz w:val="24"/>
          <w:szCs w:val="24"/>
          <w:rtl/>
          <w:lang w:val="en-US"/>
        </w:rPr>
        <w:t xml:space="preserve">. </w:t>
      </w:r>
      <w:r w:rsidR="00EB0209">
        <w:rPr>
          <w:rFonts w:cs="Times New Roman" w:hint="cs"/>
          <w:sz w:val="24"/>
          <w:szCs w:val="24"/>
          <w:rtl/>
          <w:lang w:val="en-US"/>
        </w:rPr>
        <w:t xml:space="preserve">במקרים שבהם דרך לא קיימת החיפוש יימשך כרגיל </w:t>
      </w:r>
      <w:r w:rsidR="00EB0209">
        <w:rPr>
          <w:rFonts w:cstheme="minorHAnsi"/>
          <w:sz w:val="24"/>
          <w:szCs w:val="24"/>
          <w:rtl/>
          <w:lang w:val="en-US"/>
        </w:rPr>
        <w:t>–</w:t>
      </w:r>
      <w:r w:rsidR="00EB0209">
        <w:rPr>
          <w:rFonts w:cs="Times New Roman" w:hint="cs"/>
          <w:sz w:val="24"/>
          <w:szCs w:val="24"/>
          <w:rtl/>
          <w:lang w:val="en-US"/>
        </w:rPr>
        <w:t xml:space="preserve"> עד </w:t>
      </w:r>
      <w:r w:rsidR="00B85BDF">
        <w:rPr>
          <w:rFonts w:cs="Times New Roman" w:hint="cs"/>
          <w:sz w:val="24"/>
          <w:szCs w:val="24"/>
          <w:rtl/>
          <w:lang w:val="en-US"/>
        </w:rPr>
        <w:t>שנבדקו כל הקודקודים</w:t>
      </w:r>
      <w:r w:rsidR="00B85BDF">
        <w:rPr>
          <w:rFonts w:cstheme="minorHAnsi" w:hint="cs"/>
          <w:sz w:val="24"/>
          <w:szCs w:val="24"/>
          <w:rtl/>
          <w:lang w:val="en-US"/>
        </w:rPr>
        <w:t xml:space="preserve">, </w:t>
      </w:r>
      <w:r w:rsidR="00B85BDF">
        <w:rPr>
          <w:rFonts w:cs="Times New Roman" w:hint="cs"/>
          <w:sz w:val="24"/>
          <w:szCs w:val="24"/>
          <w:rtl/>
          <w:lang w:val="en-US"/>
        </w:rPr>
        <w:t xml:space="preserve">מצב אשר נקרא </w:t>
      </w:r>
      <w:r w:rsidR="00B85BDF">
        <w:rPr>
          <w:rFonts w:cstheme="minorHAnsi" w:hint="cs"/>
          <w:sz w:val="24"/>
          <w:szCs w:val="24"/>
          <w:rtl/>
          <w:lang w:val="en-US"/>
        </w:rPr>
        <w:t>"</w:t>
      </w:r>
      <w:r w:rsidR="00B85BDF">
        <w:rPr>
          <w:rFonts w:cs="Times New Roman" w:hint="cs"/>
          <w:sz w:val="24"/>
          <w:szCs w:val="24"/>
          <w:rtl/>
          <w:lang w:val="en-US"/>
        </w:rPr>
        <w:t>הגרוע ביותר</w:t>
      </w:r>
      <w:r w:rsidR="00B85BDF">
        <w:rPr>
          <w:rFonts w:cstheme="minorHAnsi" w:hint="cs"/>
          <w:sz w:val="24"/>
          <w:szCs w:val="24"/>
          <w:rtl/>
          <w:lang w:val="en-US"/>
        </w:rPr>
        <w:t xml:space="preserve">" </w:t>
      </w:r>
      <w:r w:rsidR="00AD5F49">
        <w:rPr>
          <w:rFonts w:cs="Times New Roman" w:hint="cs"/>
          <w:sz w:val="24"/>
          <w:szCs w:val="24"/>
          <w:rtl/>
          <w:lang w:val="en-US"/>
        </w:rPr>
        <w:t>לצורך הערכת</w:t>
      </w:r>
      <w:r w:rsidR="00B85BDF">
        <w:rPr>
          <w:rFonts w:cs="Times New Roman" w:hint="cs"/>
          <w:sz w:val="24"/>
          <w:szCs w:val="24"/>
          <w:rtl/>
          <w:lang w:val="en-US"/>
        </w:rPr>
        <w:t xml:space="preserve"> סיבוכיות</w:t>
      </w:r>
      <w:r w:rsidR="00B85BDF">
        <w:rPr>
          <w:rFonts w:cstheme="minorHAnsi" w:hint="cs"/>
          <w:sz w:val="24"/>
          <w:szCs w:val="24"/>
          <w:rtl/>
          <w:lang w:val="en-US"/>
        </w:rPr>
        <w:t>.</w:t>
      </w:r>
    </w:p>
    <w:p w14:paraId="78171094" w14:textId="77777777" w:rsidR="009000DD" w:rsidRDefault="009000DD" w:rsidP="009000DD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27E3F068" w14:textId="77777777" w:rsidR="00C375BF" w:rsidRDefault="00C375BF" w:rsidP="00C375BF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  <w:commentRangeStart w:id="10"/>
      <w:r>
        <w:rPr>
          <w:rFonts w:cs="Times New Roman" w:hint="cs"/>
          <w:sz w:val="24"/>
          <w:szCs w:val="24"/>
          <w:rtl/>
          <w:lang w:val="en-US"/>
        </w:rPr>
        <w:t>סיבוכיות</w:t>
      </w:r>
      <w:commentRangeEnd w:id="10"/>
      <w:r w:rsidR="00AE4BC4">
        <w:rPr>
          <w:rStyle w:val="CommentReference"/>
          <w:rtl/>
        </w:rPr>
        <w:commentReference w:id="10"/>
      </w:r>
      <w:r>
        <w:rPr>
          <w:rFonts w:cs="Times New Roman" w:hint="cs"/>
          <w:sz w:val="24"/>
          <w:szCs w:val="24"/>
          <w:rtl/>
          <w:lang w:val="en-US"/>
        </w:rPr>
        <w:t xml:space="preserve"> הזמן</w:t>
      </w:r>
      <w:r w:rsidR="00DD2BBC">
        <w:rPr>
          <w:rFonts w:cs="Times New Roman" w:hint="cs"/>
          <w:sz w:val="24"/>
          <w:szCs w:val="24"/>
          <w:rtl/>
          <w:lang w:val="en-US"/>
        </w:rPr>
        <w:t xml:space="preserve"> של חיפוש לרוחב</w:t>
      </w:r>
      <w:r>
        <w:rPr>
          <w:rFonts w:cs="Times New Roman" w:hint="cs"/>
          <w:sz w:val="24"/>
          <w:szCs w:val="24"/>
          <w:rtl/>
          <w:lang w:val="en-US"/>
        </w:rPr>
        <w:t xml:space="preserve"> היא</w:t>
      </w:r>
      <w:r w:rsidR="00F52C34">
        <w:rPr>
          <w:rFonts w:cstheme="minorHAnsi" w:hint="cs"/>
          <w:b/>
          <w:bCs/>
          <w:sz w:val="24"/>
          <w:szCs w:val="24"/>
          <w:rtl/>
          <w:lang w:val="en-US"/>
        </w:rPr>
        <w:t xml:space="preserve"> </w:t>
      </w:r>
      <w:r w:rsidR="00F52C34">
        <w:rPr>
          <w:rFonts w:cstheme="minorHAnsi"/>
          <w:sz w:val="24"/>
          <w:szCs w:val="24"/>
          <w:lang w:val="en-US"/>
        </w:rPr>
        <w:t>O(|V| + |E|)</w:t>
      </w:r>
      <w:r w:rsidR="00F52C34">
        <w:rPr>
          <w:rFonts w:cstheme="minorHAnsi" w:hint="cs"/>
          <w:sz w:val="24"/>
          <w:szCs w:val="24"/>
          <w:rtl/>
          <w:lang w:val="en-US"/>
        </w:rPr>
        <w:t xml:space="preserve">, </w:t>
      </w:r>
      <w:r w:rsidR="00F52C34">
        <w:rPr>
          <w:rFonts w:cs="Times New Roman" w:hint="cs"/>
          <w:sz w:val="24"/>
          <w:szCs w:val="24"/>
          <w:rtl/>
          <w:lang w:val="en-US"/>
        </w:rPr>
        <w:t xml:space="preserve">מאחר שבמקרה הכי גרוע </w:t>
      </w:r>
      <w:r w:rsidR="00F52C34">
        <w:rPr>
          <w:rFonts w:cstheme="minorHAnsi" w:hint="cs"/>
          <w:sz w:val="24"/>
          <w:szCs w:val="24"/>
          <w:rtl/>
          <w:lang w:val="en-US"/>
        </w:rPr>
        <w:t>(</w:t>
      </w:r>
      <w:r w:rsidR="00F52C34">
        <w:rPr>
          <w:rFonts w:cs="Times New Roman" w:hint="cs"/>
          <w:sz w:val="24"/>
          <w:szCs w:val="24"/>
          <w:rtl/>
          <w:lang w:val="en-US"/>
        </w:rPr>
        <w:t>אין מסלול</w:t>
      </w:r>
      <w:r w:rsidR="00F52C34">
        <w:rPr>
          <w:rFonts w:cstheme="minorHAnsi" w:hint="cs"/>
          <w:sz w:val="24"/>
          <w:szCs w:val="24"/>
          <w:rtl/>
          <w:lang w:val="en-US"/>
        </w:rPr>
        <w:t xml:space="preserve">) </w:t>
      </w:r>
      <w:r w:rsidR="00F52C34">
        <w:rPr>
          <w:rFonts w:cs="Times New Roman" w:hint="cs"/>
          <w:sz w:val="24"/>
          <w:szCs w:val="24"/>
          <w:rtl/>
          <w:lang w:val="en-US"/>
        </w:rPr>
        <w:t>כל קודקוד וצלע ייבדקו פעם אחת</w:t>
      </w:r>
      <w:r w:rsidR="00F52C34">
        <w:rPr>
          <w:rFonts w:cstheme="minorHAnsi" w:hint="cs"/>
          <w:sz w:val="24"/>
          <w:szCs w:val="24"/>
          <w:rtl/>
          <w:lang w:val="en-US"/>
        </w:rPr>
        <w:t xml:space="preserve">. </w:t>
      </w:r>
      <w:r w:rsidR="00F52C34">
        <w:rPr>
          <w:rFonts w:cstheme="minorHAnsi"/>
          <w:sz w:val="24"/>
          <w:szCs w:val="24"/>
          <w:lang w:val="en-US"/>
        </w:rPr>
        <w:t>|V|</w:t>
      </w:r>
      <w:r w:rsidR="00F52C34">
        <w:rPr>
          <w:rFonts w:cs="Times New Roman" w:hint="cs"/>
          <w:sz w:val="24"/>
          <w:szCs w:val="24"/>
          <w:rtl/>
          <w:lang w:val="en-US"/>
        </w:rPr>
        <w:t xml:space="preserve"> הוא מספר הקודקודים ו </w:t>
      </w:r>
      <w:r w:rsidR="00F52C34">
        <w:rPr>
          <w:rFonts w:cstheme="minorHAnsi"/>
          <w:sz w:val="24"/>
          <w:szCs w:val="24"/>
          <w:lang w:val="en-US"/>
        </w:rPr>
        <w:t>|E|</w:t>
      </w:r>
      <w:r w:rsidR="00F52C34">
        <w:rPr>
          <w:rFonts w:cs="Times New Roman" w:hint="cs"/>
          <w:sz w:val="24"/>
          <w:szCs w:val="24"/>
          <w:rtl/>
          <w:lang w:val="en-US"/>
        </w:rPr>
        <w:t xml:space="preserve"> מספר הצלעות</w:t>
      </w:r>
      <w:r w:rsidR="00F52C34">
        <w:rPr>
          <w:rFonts w:cstheme="minorHAnsi" w:hint="cs"/>
          <w:sz w:val="24"/>
          <w:szCs w:val="24"/>
          <w:rtl/>
          <w:lang w:val="en-US"/>
        </w:rPr>
        <w:t xml:space="preserve">. </w:t>
      </w:r>
      <w:r w:rsidR="00F52C34">
        <w:rPr>
          <w:rFonts w:cs="Times New Roman" w:hint="cs"/>
          <w:sz w:val="24"/>
          <w:szCs w:val="24"/>
          <w:rtl/>
          <w:lang w:val="en-US"/>
        </w:rPr>
        <w:t xml:space="preserve">הטווח של </w:t>
      </w:r>
      <w:r w:rsidR="00F52C34">
        <w:rPr>
          <w:rFonts w:cstheme="minorHAnsi"/>
          <w:sz w:val="24"/>
          <w:szCs w:val="24"/>
          <w:lang w:val="en-US"/>
        </w:rPr>
        <w:t>O(|E|)</w:t>
      </w:r>
      <w:r w:rsidR="00F52C34">
        <w:rPr>
          <w:rFonts w:cs="Times New Roman" w:hint="cs"/>
          <w:sz w:val="24"/>
          <w:szCs w:val="24"/>
          <w:rtl/>
          <w:lang w:val="en-US"/>
        </w:rPr>
        <w:t xml:space="preserve"> נע בין </w:t>
      </w:r>
      <w:r w:rsidR="00F52C34">
        <w:rPr>
          <w:rFonts w:cstheme="minorHAnsi"/>
          <w:sz w:val="24"/>
          <w:szCs w:val="24"/>
          <w:lang w:val="en-US"/>
        </w:rPr>
        <w:t>O(1)</w:t>
      </w:r>
      <w:r>
        <w:rPr>
          <w:rFonts w:cs="Times New Roman" w:hint="cs"/>
          <w:sz w:val="24"/>
          <w:szCs w:val="24"/>
          <w:rtl/>
          <w:lang w:val="en-US"/>
        </w:rPr>
        <w:t xml:space="preserve"> ל </w:t>
      </w:r>
      <w:r>
        <w:rPr>
          <w:rFonts w:cstheme="minorHAnsi"/>
          <w:sz w:val="24"/>
          <w:szCs w:val="24"/>
          <w:lang w:val="en-US"/>
        </w:rPr>
        <w:t>)</w:t>
      </w:r>
      <w:r>
        <w:rPr>
          <w:rFonts w:cstheme="minorHAnsi"/>
          <w:sz w:val="24"/>
          <w:szCs w:val="24"/>
          <w:rtl/>
          <w:lang w:val="en-US"/>
        </w:rPr>
        <w:t>²</w:t>
      </w:r>
      <w:r>
        <w:rPr>
          <w:rFonts w:cstheme="minorHAnsi"/>
          <w:sz w:val="24"/>
          <w:szCs w:val="24"/>
          <w:lang w:val="en-US"/>
        </w:rPr>
        <w:t>O(|V|</w:t>
      </w:r>
      <w:r>
        <w:rPr>
          <w:rFonts w:cstheme="minorHAnsi" w:hint="cs"/>
          <w:sz w:val="24"/>
          <w:szCs w:val="24"/>
          <w:rtl/>
          <w:lang w:val="en-US"/>
        </w:rPr>
        <w:t xml:space="preserve">, </w:t>
      </w:r>
      <w:r>
        <w:rPr>
          <w:rFonts w:cs="Times New Roman" w:hint="cs"/>
          <w:sz w:val="24"/>
          <w:szCs w:val="24"/>
          <w:rtl/>
          <w:lang w:val="en-US"/>
        </w:rPr>
        <w:t>בתלות בכמות הצלעות בין קודקודים בגרף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>סיבוכיות המרחב תלויה ביצוג של הגרף</w:t>
      </w:r>
      <w:r>
        <w:rPr>
          <w:rFonts w:cstheme="minorHAnsi" w:hint="cs"/>
          <w:sz w:val="24"/>
          <w:szCs w:val="24"/>
          <w:rtl/>
          <w:lang w:val="en-US"/>
        </w:rPr>
        <w:t xml:space="preserve">, </w:t>
      </w:r>
      <w:r>
        <w:rPr>
          <w:rFonts w:cs="Times New Roman" w:hint="cs"/>
          <w:sz w:val="24"/>
          <w:szCs w:val="24"/>
          <w:rtl/>
          <w:lang w:val="en-US"/>
        </w:rPr>
        <w:t xml:space="preserve">אך בדוגמה שנתתי היא תהיה </w:t>
      </w:r>
      <w:r>
        <w:rPr>
          <w:rFonts w:cstheme="minorHAnsi"/>
          <w:sz w:val="24"/>
          <w:szCs w:val="24"/>
          <w:lang w:val="en-US"/>
        </w:rPr>
        <w:t>O(|V|)</w:t>
      </w:r>
      <w:r>
        <w:rPr>
          <w:rFonts w:cs="Times New Roman" w:hint="cs"/>
          <w:sz w:val="24"/>
          <w:szCs w:val="24"/>
          <w:rtl/>
          <w:lang w:val="en-US"/>
        </w:rPr>
        <w:t xml:space="preserve"> מכיוון שנשמרת כמות זיכרון קבועה לכל קודקוד</w:t>
      </w:r>
      <w:r>
        <w:rPr>
          <w:rFonts w:cstheme="minorHAnsi" w:hint="cs"/>
          <w:sz w:val="24"/>
          <w:szCs w:val="24"/>
          <w:rtl/>
          <w:lang w:val="en-US"/>
        </w:rPr>
        <w:t>.</w:t>
      </w:r>
    </w:p>
    <w:p w14:paraId="6E8A9C52" w14:textId="77777777" w:rsidR="00C375BF" w:rsidRDefault="00C375BF" w:rsidP="00C375BF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569BEE1F" w14:textId="77777777" w:rsidR="002829C3" w:rsidRPr="007D59A3" w:rsidRDefault="006E61BB" w:rsidP="009000DD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7D59A3">
        <w:rPr>
          <w:rFonts w:cs="Times New Roman"/>
          <w:sz w:val="24"/>
          <w:szCs w:val="24"/>
          <w:rtl/>
          <w:lang w:val="en-US"/>
        </w:rPr>
        <w:t xml:space="preserve">חיפוש לרוחב לאו דווקא בונה את הדרך אך מסביר איך לבקר בכל </w:t>
      </w:r>
      <w:r w:rsidR="007D59A3">
        <w:rPr>
          <w:rFonts w:cs="Times New Roman" w:hint="cs"/>
          <w:sz w:val="24"/>
          <w:szCs w:val="24"/>
          <w:rtl/>
          <w:lang w:val="en-US"/>
        </w:rPr>
        <w:t>הגרף</w:t>
      </w:r>
      <w:r w:rsidRPr="007D59A3">
        <w:rPr>
          <w:rFonts w:cstheme="minorHAnsi"/>
          <w:sz w:val="24"/>
          <w:szCs w:val="24"/>
          <w:rtl/>
          <w:lang w:val="en-US"/>
        </w:rPr>
        <w:t xml:space="preserve">. </w:t>
      </w:r>
      <w:r w:rsidRPr="007D59A3">
        <w:rPr>
          <w:rFonts w:cs="Times New Roman"/>
          <w:sz w:val="24"/>
          <w:szCs w:val="24"/>
          <w:rtl/>
          <w:lang w:val="en-US"/>
        </w:rPr>
        <w:t>זהו אלגוריתם עם שימושים רבים מעבר למציאת מסלולים</w:t>
      </w:r>
      <w:r w:rsidRPr="007D59A3">
        <w:rPr>
          <w:rFonts w:cstheme="minorHAnsi"/>
          <w:sz w:val="24"/>
          <w:szCs w:val="24"/>
          <w:rtl/>
          <w:lang w:val="en-US"/>
        </w:rPr>
        <w:t xml:space="preserve">. </w:t>
      </w:r>
      <w:r w:rsidR="007D59A3" w:rsidRPr="007D59A3">
        <w:rPr>
          <w:rFonts w:cs="Times New Roman"/>
          <w:sz w:val="24"/>
          <w:szCs w:val="24"/>
          <w:rtl/>
          <w:lang w:val="en-US"/>
        </w:rPr>
        <w:t xml:space="preserve">אפשר </w:t>
      </w:r>
      <w:r w:rsidR="007D59A3">
        <w:rPr>
          <w:rFonts w:cs="Times New Roman"/>
          <w:sz w:val="24"/>
          <w:szCs w:val="24"/>
          <w:rtl/>
          <w:lang w:val="en-US"/>
        </w:rPr>
        <w:t xml:space="preserve">להשתמש בו בתור חיפוש אם שומרים </w:t>
      </w:r>
      <w:r w:rsidR="007D59A3">
        <w:rPr>
          <w:rFonts w:cs="Times New Roman" w:hint="cs"/>
          <w:sz w:val="24"/>
          <w:szCs w:val="24"/>
          <w:rtl/>
          <w:lang w:val="en-US"/>
        </w:rPr>
        <w:t>ל</w:t>
      </w:r>
      <w:r w:rsidR="007D59A3" w:rsidRPr="007D59A3">
        <w:rPr>
          <w:rFonts w:cs="Times New Roman"/>
          <w:sz w:val="24"/>
          <w:szCs w:val="24"/>
          <w:rtl/>
          <w:lang w:val="en-US"/>
        </w:rPr>
        <w:t>כל קודקוד את ה</w:t>
      </w:r>
      <w:r w:rsidR="007D59A3" w:rsidRPr="007D59A3">
        <w:rPr>
          <w:rFonts w:cstheme="minorHAnsi"/>
          <w:sz w:val="24"/>
          <w:szCs w:val="24"/>
          <w:rtl/>
          <w:lang w:val="en-US"/>
        </w:rPr>
        <w:t>"</w:t>
      </w:r>
      <w:r w:rsidR="007D59A3" w:rsidRPr="007D59A3">
        <w:rPr>
          <w:rFonts w:cs="Times New Roman"/>
          <w:sz w:val="24"/>
          <w:szCs w:val="24"/>
          <w:rtl/>
          <w:lang w:val="en-US"/>
        </w:rPr>
        <w:t>הורה</w:t>
      </w:r>
      <w:r w:rsidR="007D59A3" w:rsidRPr="007D59A3">
        <w:rPr>
          <w:rFonts w:cstheme="minorHAnsi"/>
          <w:sz w:val="24"/>
          <w:szCs w:val="24"/>
          <w:rtl/>
          <w:lang w:val="en-US"/>
        </w:rPr>
        <w:t xml:space="preserve">" </w:t>
      </w:r>
      <w:r w:rsidR="007D59A3" w:rsidRPr="007D59A3">
        <w:rPr>
          <w:rFonts w:cs="Times New Roman"/>
          <w:sz w:val="24"/>
          <w:szCs w:val="24"/>
          <w:rtl/>
          <w:lang w:val="en-US"/>
        </w:rPr>
        <w:t xml:space="preserve">שלו </w:t>
      </w:r>
      <w:r w:rsidR="007D59A3" w:rsidRPr="007D59A3">
        <w:rPr>
          <w:rFonts w:cstheme="minorHAnsi"/>
          <w:sz w:val="24"/>
          <w:szCs w:val="24"/>
          <w:rtl/>
          <w:lang w:val="en-US"/>
        </w:rPr>
        <w:t xml:space="preserve">– </w:t>
      </w:r>
      <w:r w:rsidR="007D59A3" w:rsidRPr="007D59A3">
        <w:rPr>
          <w:rFonts w:cs="Times New Roman"/>
          <w:sz w:val="24"/>
          <w:szCs w:val="24"/>
          <w:rtl/>
          <w:lang w:val="en-US"/>
        </w:rPr>
        <w:t>השכן שלו אשר ממנו ניתן להגיע אליו</w:t>
      </w:r>
      <w:r w:rsidR="007D59A3" w:rsidRPr="007D59A3">
        <w:rPr>
          <w:rFonts w:cstheme="minorHAnsi"/>
          <w:sz w:val="24"/>
          <w:szCs w:val="24"/>
          <w:rtl/>
          <w:lang w:val="en-US"/>
        </w:rPr>
        <w:t>.</w:t>
      </w:r>
      <w:r w:rsidR="007D59A3">
        <w:rPr>
          <w:rFonts w:cs="Times New Roman" w:hint="cs"/>
          <w:sz w:val="24"/>
          <w:szCs w:val="24"/>
          <w:rtl/>
          <w:lang w:val="en-US"/>
        </w:rPr>
        <w:t xml:space="preserve"> באופן כזה ניתן לשחזר את הדרך מקודקוד המטרה על ידי מעקב אחרי ההורה</w:t>
      </w:r>
      <w:r w:rsidR="007D59A3">
        <w:rPr>
          <w:rFonts w:cstheme="minorHAnsi" w:hint="cs"/>
          <w:sz w:val="24"/>
          <w:szCs w:val="24"/>
          <w:rtl/>
          <w:lang w:val="en-US"/>
        </w:rPr>
        <w:t>.</w:t>
      </w:r>
    </w:p>
    <w:p w14:paraId="370B10AD" w14:textId="77777777" w:rsidR="007D59A3" w:rsidRPr="007D59A3" w:rsidRDefault="007D59A3" w:rsidP="007D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rtl/>
          <w:lang w:val="en-US" w:eastAsia="en-GB"/>
        </w:rPr>
      </w:pPr>
    </w:p>
    <w:p w14:paraId="3E8B8887" w14:textId="77777777" w:rsidR="007D59A3" w:rsidRPr="00986931" w:rsidRDefault="007D59A3" w:rsidP="007D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rtl/>
          <w:lang w:val="en-US" w:eastAsia="en-GB"/>
        </w:rPr>
      </w:pPr>
    </w:p>
    <w:p w14:paraId="0A01680E" w14:textId="77777777" w:rsidR="007D59A3" w:rsidRDefault="007D59A3" w:rsidP="007D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Get_path(graph, finish)</w:t>
      </w:r>
    </w:p>
    <w:p w14:paraId="73019FB9" w14:textId="77777777" w:rsidR="007D59A3" w:rsidRDefault="007D59A3" w:rsidP="007D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205976B8" w14:textId="77777777" w:rsidR="007D59A3" w:rsidRDefault="007D59A3" w:rsidP="007D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32C23B9" w14:textId="77777777" w:rsidR="007D59A3" w:rsidRDefault="007D59A3" w:rsidP="007D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path = new list()</w:t>
      </w:r>
    </w:p>
    <w:p w14:paraId="6F63307E" w14:textId="77777777" w:rsidR="007D59A3" w:rsidRDefault="007D59A3" w:rsidP="007D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node previous = finish.parent</w:t>
      </w:r>
    </w:p>
    <w:p w14:paraId="4B484C22" w14:textId="77777777" w:rsidR="007D59A3" w:rsidRDefault="007D59A3" w:rsidP="007D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F9D7FA8" w14:textId="77777777" w:rsidR="007D59A3" w:rsidRDefault="007D59A3" w:rsidP="007D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while(previous != null)</w:t>
      </w:r>
      <w:r w:rsidR="0097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//traces the parent back until the start</w:t>
      </w:r>
    </w:p>
    <w:p w14:paraId="48371890" w14:textId="77777777" w:rsidR="007D59A3" w:rsidRDefault="007D59A3" w:rsidP="007D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14:paraId="04B61F90" w14:textId="77777777" w:rsidR="007D59A3" w:rsidRDefault="007D59A3" w:rsidP="007D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path.add(previous)</w:t>
      </w:r>
    </w:p>
    <w:p w14:paraId="59E58338" w14:textId="77777777" w:rsidR="007D59A3" w:rsidRDefault="007D59A3" w:rsidP="007D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previous = previous.parent</w:t>
      </w:r>
    </w:p>
    <w:p w14:paraId="54E7E61E" w14:textId="77777777" w:rsidR="007D59A3" w:rsidRDefault="007D59A3" w:rsidP="007D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14:paraId="5F73E084" w14:textId="77777777" w:rsidR="009000DD" w:rsidRDefault="009000DD" w:rsidP="007D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B791D10" w14:textId="77777777" w:rsidR="007D59A3" w:rsidRDefault="009000DD" w:rsidP="007D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path.reverse()</w:t>
      </w:r>
    </w:p>
    <w:p w14:paraId="705CEB57" w14:textId="77777777" w:rsidR="007D59A3" w:rsidRDefault="007D59A3" w:rsidP="007D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return(path) //if a path wasnt found the path returned will be empty</w:t>
      </w:r>
    </w:p>
    <w:p w14:paraId="37BD649D" w14:textId="77777777" w:rsidR="007D59A3" w:rsidRPr="007D59A3" w:rsidRDefault="007D59A3" w:rsidP="007D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</w:p>
    <w:p w14:paraId="77C9A62F" w14:textId="77777777" w:rsidR="007D59A3" w:rsidRDefault="007D59A3" w:rsidP="007D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0DF96066" w14:textId="77777777" w:rsidR="007D59A3" w:rsidRDefault="007D59A3" w:rsidP="007D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  <w:lang w:eastAsia="en-GB"/>
        </w:rPr>
      </w:pPr>
    </w:p>
    <w:p w14:paraId="32F3DE54" w14:textId="77777777" w:rsidR="007D59A3" w:rsidRDefault="007D59A3" w:rsidP="007D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eastAsia="Times New Roman" w:cstheme="minorHAnsi"/>
          <w:sz w:val="24"/>
          <w:szCs w:val="24"/>
          <w:rtl/>
          <w:lang w:eastAsia="en-GB"/>
        </w:rPr>
      </w:pPr>
      <w:r>
        <w:rPr>
          <w:rFonts w:eastAsia="Times New Roman" w:cs="Times New Roman" w:hint="cs"/>
          <w:sz w:val="24"/>
          <w:szCs w:val="24"/>
          <w:rtl/>
          <w:lang w:eastAsia="en-GB"/>
        </w:rPr>
        <w:t>פסאודו קוד המשחזר את המסלול הנבנה על ידי חיפוש</w:t>
      </w:r>
    </w:p>
    <w:p w14:paraId="50A51BF9" w14:textId="77777777" w:rsidR="007D59A3" w:rsidRPr="007D59A3" w:rsidRDefault="007D59A3" w:rsidP="007D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eastAsia="Times New Roman" w:cstheme="minorHAnsi"/>
          <w:sz w:val="24"/>
          <w:szCs w:val="24"/>
          <w:lang w:val="en-US" w:eastAsia="en-GB"/>
        </w:rPr>
      </w:pPr>
    </w:p>
    <w:p w14:paraId="692F0907" w14:textId="77777777" w:rsidR="007D59A3" w:rsidRPr="007D59A3" w:rsidRDefault="007D59A3" w:rsidP="007D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rtl/>
          <w:lang w:eastAsia="en-GB"/>
        </w:rPr>
      </w:pPr>
    </w:p>
    <w:p w14:paraId="4C7A4F1F" w14:textId="77777777" w:rsidR="007D59A3" w:rsidRPr="00C714EC" w:rsidRDefault="007D59A3" w:rsidP="007D59A3">
      <w:pPr>
        <w:autoSpaceDE w:val="0"/>
        <w:autoSpaceDN w:val="0"/>
        <w:bidi/>
        <w:adjustRightInd w:val="0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commentRangeStart w:id="11"/>
      <w:r w:rsidRPr="00C714EC">
        <w:rPr>
          <w:rFonts w:ascii="Courier New" w:hAnsi="Courier New" w:cs="Courier New"/>
          <w:sz w:val="20"/>
          <w:szCs w:val="20"/>
          <w:rtl/>
          <w:lang w:val="en-US"/>
        </w:rPr>
        <w:t>יוצרים</w:t>
      </w:r>
      <w:commentRangeEnd w:id="11"/>
      <w:r w:rsidR="00AE4BC4">
        <w:rPr>
          <w:rStyle w:val="CommentReference"/>
          <w:rtl/>
        </w:rPr>
        <w:commentReference w:id="11"/>
      </w:r>
      <w:r w:rsidRPr="00C714EC">
        <w:rPr>
          <w:rFonts w:ascii="Courier New" w:hAnsi="Courier New" w:cs="Courier New"/>
          <w:sz w:val="20"/>
          <w:szCs w:val="20"/>
          <w:rtl/>
          <w:lang w:val="en-US"/>
        </w:rPr>
        <w:t xml:space="preserve"> משתנה מסוג קודקוד ומציבים אותו בתור ההורה של המטרה. יוצרים לולאה אשר התנאי שלה הוא שהמשתנה החדש לא ריק. אם לא נמצאה דרך הלולאה </w:t>
      </w:r>
      <w:r w:rsidRPr="00C714EC">
        <w:rPr>
          <w:rFonts w:ascii="Courier New" w:hAnsi="Courier New" w:cs="Courier New"/>
          <w:sz w:val="20"/>
          <w:szCs w:val="20"/>
          <w:rtl/>
          <w:lang w:val="en-US"/>
        </w:rPr>
        <w:lastRenderedPageBreak/>
        <w:t>לא תתחיל. בתוך הלולאה מוסיפים לרשימת הדרך את הקודקוד הנוכחי, ומשנים את הנוכחי להורה שלו. לבסוף האלגוריתם מחזיר את הדרך.</w:t>
      </w:r>
    </w:p>
    <w:p w14:paraId="0B3A4297" w14:textId="77777777" w:rsidR="007D59A3" w:rsidRDefault="007D59A3" w:rsidP="007D59A3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551944AA" w14:textId="77777777" w:rsidR="007D59A3" w:rsidRPr="004A1864" w:rsidRDefault="007D59A3" w:rsidP="009F5DBF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commentRangeStart w:id="12"/>
      <w:r>
        <w:rPr>
          <w:rFonts w:cs="Times New Roman" w:hint="cs"/>
          <w:sz w:val="24"/>
          <w:szCs w:val="24"/>
          <w:rtl/>
          <w:lang w:val="en-US"/>
        </w:rPr>
        <w:t>זהו</w:t>
      </w:r>
      <w:commentRangeEnd w:id="12"/>
      <w:r w:rsidR="00AE4BC4">
        <w:rPr>
          <w:rStyle w:val="CommentReference"/>
          <w:rtl/>
        </w:rPr>
        <w:commentReference w:id="12"/>
      </w:r>
      <w:r>
        <w:rPr>
          <w:rFonts w:cs="Times New Roman" w:hint="cs"/>
          <w:sz w:val="24"/>
          <w:szCs w:val="24"/>
          <w:rtl/>
          <w:lang w:val="en-US"/>
        </w:rPr>
        <w:t xml:space="preserve"> האלגוריתם הפשוט ביותר למציאת דרכים העובד על כל סוג של גרף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 w:rsidR="00E65DE3">
        <w:rPr>
          <w:rFonts w:cs="Times New Roman" w:hint="cs"/>
          <w:sz w:val="24"/>
          <w:szCs w:val="24"/>
          <w:rtl/>
          <w:lang w:val="en-US"/>
        </w:rPr>
        <w:t>במקרה בו</w:t>
      </w:r>
      <w:r>
        <w:rPr>
          <w:rFonts w:cstheme="minorHAnsi" w:hint="cs"/>
          <w:sz w:val="24"/>
          <w:szCs w:val="24"/>
          <w:rtl/>
          <w:lang w:val="en-US"/>
        </w:rPr>
        <w:t xml:space="preserve"> </w:t>
      </w:r>
      <w:r w:rsidR="009000DD">
        <w:rPr>
          <w:rFonts w:cs="Times New Roman" w:hint="cs"/>
          <w:sz w:val="24"/>
          <w:szCs w:val="24"/>
          <w:rtl/>
          <w:lang w:val="en-US"/>
        </w:rPr>
        <w:t>הגרף לא משוקלל זו תהיה הדרך הקצרה ביותר</w:t>
      </w:r>
      <w:r w:rsidR="005E63DC">
        <w:rPr>
          <w:rFonts w:cstheme="minorHAnsi" w:hint="cs"/>
          <w:sz w:val="24"/>
          <w:szCs w:val="24"/>
          <w:rtl/>
          <w:lang w:val="en-US"/>
        </w:rPr>
        <w:t xml:space="preserve">, </w:t>
      </w:r>
      <w:r w:rsidR="005E63DC">
        <w:rPr>
          <w:rFonts w:cs="Times New Roman" w:hint="cs"/>
          <w:sz w:val="24"/>
          <w:szCs w:val="24"/>
          <w:rtl/>
          <w:lang w:val="en-US"/>
        </w:rPr>
        <w:t>אך בגרף משוקלל תיתכן דרך יותר קצרה</w:t>
      </w:r>
      <w:r w:rsidR="009000DD">
        <w:rPr>
          <w:rFonts w:cstheme="minorHAnsi" w:hint="cs"/>
          <w:sz w:val="24"/>
          <w:szCs w:val="24"/>
          <w:rtl/>
          <w:lang w:val="en-US"/>
        </w:rPr>
        <w:t>.</w:t>
      </w:r>
      <w:r w:rsidR="00230F3D">
        <w:rPr>
          <w:rFonts w:cs="Times New Roman" w:hint="cs"/>
          <w:sz w:val="24"/>
          <w:szCs w:val="24"/>
          <w:rtl/>
          <w:lang w:val="en-US"/>
        </w:rPr>
        <w:t xml:space="preserve"> זה מפני שהאלגוריתם מתייחס רק לשכבה או מספר הצעדים של מה</w:t>
      </w:r>
      <w:r w:rsidR="0048241C">
        <w:rPr>
          <w:rFonts w:cs="Times New Roman" w:hint="cs"/>
          <w:sz w:val="24"/>
          <w:szCs w:val="24"/>
          <w:rtl/>
          <w:lang w:val="en-US"/>
        </w:rPr>
        <w:t>קודקוד ההתחלתי</w:t>
      </w:r>
      <w:r w:rsidR="00230F3D">
        <w:rPr>
          <w:rFonts w:cstheme="minorHAnsi" w:hint="cs"/>
          <w:sz w:val="24"/>
          <w:szCs w:val="24"/>
          <w:rtl/>
          <w:lang w:val="en-US"/>
        </w:rPr>
        <w:t>.</w:t>
      </w:r>
      <w:r w:rsidR="009000DD">
        <w:rPr>
          <w:rFonts w:cs="Times New Roman" w:hint="cs"/>
          <w:sz w:val="24"/>
          <w:szCs w:val="24"/>
          <w:rtl/>
          <w:lang w:val="en-US"/>
        </w:rPr>
        <w:t xml:space="preserve"> על מנת למצוא את </w:t>
      </w:r>
      <w:r w:rsidR="009000DD" w:rsidRPr="004A1864">
        <w:rPr>
          <w:rFonts w:cs="Times New Roman"/>
          <w:sz w:val="24"/>
          <w:szCs w:val="24"/>
          <w:rtl/>
          <w:lang w:val="en-US"/>
        </w:rPr>
        <w:t>הדרך האופטימלית בגרף מש</w:t>
      </w:r>
      <w:r w:rsidR="00230F3D" w:rsidRPr="004A1864">
        <w:rPr>
          <w:rFonts w:cs="Times New Roman"/>
          <w:sz w:val="24"/>
          <w:szCs w:val="24"/>
          <w:rtl/>
          <w:lang w:val="en-US"/>
        </w:rPr>
        <w:t>וקלל</w:t>
      </w:r>
      <w:r w:rsidR="005F41FE" w:rsidRPr="004A1864">
        <w:rPr>
          <w:rFonts w:cstheme="minorHAnsi"/>
          <w:sz w:val="24"/>
          <w:szCs w:val="24"/>
          <w:rtl/>
          <w:lang w:val="en-US"/>
        </w:rPr>
        <w:t xml:space="preserve">, </w:t>
      </w:r>
      <w:r w:rsidR="005F41FE" w:rsidRPr="004A1864">
        <w:rPr>
          <w:rFonts w:cs="Times New Roman"/>
          <w:sz w:val="24"/>
          <w:szCs w:val="24"/>
          <w:rtl/>
          <w:lang w:val="en-US"/>
        </w:rPr>
        <w:t>בו לצלעות יש ערכים</w:t>
      </w:r>
      <w:r w:rsidR="005F41FE" w:rsidRPr="004A1864">
        <w:rPr>
          <w:rFonts w:cstheme="minorHAnsi"/>
          <w:sz w:val="24"/>
          <w:szCs w:val="24"/>
          <w:rtl/>
          <w:lang w:val="en-US"/>
        </w:rPr>
        <w:t>,</w:t>
      </w:r>
      <w:r w:rsidR="00230F3D" w:rsidRPr="004A1864">
        <w:rPr>
          <w:rFonts w:cs="Times New Roman"/>
          <w:sz w:val="24"/>
          <w:szCs w:val="24"/>
          <w:rtl/>
          <w:lang w:val="en-US"/>
        </w:rPr>
        <w:t xml:space="preserve"> יש צורך באלגוריתם יותר </w:t>
      </w:r>
      <w:commentRangeStart w:id="13"/>
      <w:r w:rsidR="00230F3D" w:rsidRPr="004A1864">
        <w:rPr>
          <w:rFonts w:cs="Times New Roman"/>
          <w:sz w:val="24"/>
          <w:szCs w:val="24"/>
          <w:rtl/>
          <w:lang w:val="en-US"/>
        </w:rPr>
        <w:t>מפותח</w:t>
      </w:r>
      <w:commentRangeEnd w:id="13"/>
      <w:r w:rsidR="00605068">
        <w:rPr>
          <w:rStyle w:val="CommentReference"/>
          <w:rtl/>
        </w:rPr>
        <w:commentReference w:id="13"/>
      </w:r>
      <w:r w:rsidR="00230F3D" w:rsidRPr="004A1864">
        <w:rPr>
          <w:rFonts w:cstheme="minorHAnsi"/>
          <w:sz w:val="24"/>
          <w:szCs w:val="24"/>
          <w:rtl/>
          <w:lang w:val="en-US"/>
        </w:rPr>
        <w:t>.</w:t>
      </w:r>
    </w:p>
    <w:p w14:paraId="456C153C" w14:textId="77777777" w:rsidR="001059EA" w:rsidRPr="004A1864" w:rsidRDefault="001059EA" w:rsidP="001059EA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5E7772B7" w14:textId="77777777" w:rsidR="00453AE3" w:rsidRDefault="00453AE3" w:rsidP="00453AE3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2778C11B" w14:textId="77777777" w:rsidR="0053382A" w:rsidRDefault="0053382A" w:rsidP="0053382A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5E94EE7E" w14:textId="77777777" w:rsidR="0053382A" w:rsidRDefault="0053382A" w:rsidP="0053382A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128E2EC5" w14:textId="77777777" w:rsidR="0053382A" w:rsidRDefault="0053382A" w:rsidP="0053382A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73A4EA9E" w14:textId="77777777" w:rsidR="0053382A" w:rsidRDefault="0053382A" w:rsidP="0053382A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18C9B24D" w14:textId="77777777" w:rsidR="0053382A" w:rsidRDefault="0053382A" w:rsidP="0053382A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0CC9F40A" w14:textId="77777777" w:rsidR="0053382A" w:rsidRDefault="0053382A" w:rsidP="0053382A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3AA3E2B9" w14:textId="77777777" w:rsidR="0053382A" w:rsidRDefault="0053382A" w:rsidP="0053382A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3C3DAACC" w14:textId="77777777" w:rsidR="0053382A" w:rsidRDefault="0053382A" w:rsidP="0053382A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24CE3AEA" w14:textId="77777777" w:rsidR="0053382A" w:rsidRDefault="0053382A" w:rsidP="0053382A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16B6DE94" w14:textId="77777777" w:rsidR="0053382A" w:rsidRDefault="0053382A" w:rsidP="0053382A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008596C1" w14:textId="77777777" w:rsidR="0053382A" w:rsidRDefault="0053382A" w:rsidP="0053382A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1FF52C6D" w14:textId="77777777" w:rsidR="0053382A" w:rsidRDefault="0053382A" w:rsidP="0053382A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1BB621ED" w14:textId="77777777" w:rsidR="0053382A" w:rsidRDefault="0053382A" w:rsidP="0053382A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35403549" w14:textId="77777777" w:rsidR="0053382A" w:rsidRDefault="0053382A" w:rsidP="0053382A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7B490BD8" w14:textId="77777777" w:rsidR="0053382A" w:rsidRDefault="0053382A" w:rsidP="0053382A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3C584941" w14:textId="77777777" w:rsidR="0053382A" w:rsidRDefault="0053382A" w:rsidP="0053382A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21FF1483" w14:textId="77777777" w:rsidR="0087524E" w:rsidRDefault="0087524E" w:rsidP="0087524E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51C2AD85" w14:textId="77777777" w:rsidR="0087524E" w:rsidRDefault="0087524E" w:rsidP="0087524E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3487AF8B" w14:textId="77777777" w:rsidR="0087524E" w:rsidRDefault="0087524E" w:rsidP="0087524E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5466345F" w14:textId="77777777" w:rsidR="0053382A" w:rsidRDefault="0053382A" w:rsidP="0053382A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6FF40849" w14:textId="77777777" w:rsidR="0053382A" w:rsidRDefault="0053382A" w:rsidP="0053382A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7FEEC84F" w14:textId="77777777" w:rsidR="0053382A" w:rsidRDefault="0053382A" w:rsidP="0053382A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06877F34" w14:textId="77777777" w:rsidR="00453AE3" w:rsidRPr="00986931" w:rsidRDefault="00453AE3" w:rsidP="004A1864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b/>
          <w:bCs/>
          <w:sz w:val="24"/>
          <w:szCs w:val="24"/>
          <w:rtl/>
        </w:rPr>
      </w:pPr>
      <w:r w:rsidRPr="00986931">
        <w:rPr>
          <w:rFonts w:cs="Times New Roman"/>
          <w:b/>
          <w:bCs/>
          <w:sz w:val="24"/>
          <w:szCs w:val="24"/>
          <w:rtl/>
          <w:lang w:val="en-US"/>
        </w:rPr>
        <w:t xml:space="preserve">אלגוריתם דייקסטרה </w:t>
      </w:r>
      <w:r w:rsidRPr="00986931">
        <w:rPr>
          <w:rFonts w:cstheme="minorHAnsi"/>
          <w:b/>
          <w:bCs/>
          <w:sz w:val="24"/>
          <w:szCs w:val="24"/>
          <w:rtl/>
          <w:lang w:val="en-US"/>
        </w:rPr>
        <w:t>(</w:t>
      </w:r>
      <w:r w:rsidRPr="00986931">
        <w:rPr>
          <w:rFonts w:cstheme="minorHAnsi"/>
          <w:b/>
          <w:bCs/>
          <w:sz w:val="24"/>
          <w:szCs w:val="24"/>
        </w:rPr>
        <w:t>Dijkstra’s algorithm</w:t>
      </w:r>
      <w:r w:rsidRPr="00986931">
        <w:rPr>
          <w:rFonts w:cstheme="minorHAnsi"/>
          <w:b/>
          <w:bCs/>
          <w:sz w:val="24"/>
          <w:szCs w:val="24"/>
          <w:rtl/>
        </w:rPr>
        <w:t>)</w:t>
      </w:r>
    </w:p>
    <w:p w14:paraId="1727B526" w14:textId="77777777" w:rsidR="004A1864" w:rsidRPr="004A1864" w:rsidRDefault="004A1864" w:rsidP="004A1864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</w:rPr>
      </w:pPr>
    </w:p>
    <w:p w14:paraId="695D42AD" w14:textId="77777777" w:rsidR="00453AE3" w:rsidRDefault="009F5DBF" w:rsidP="0035286D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>
        <w:rPr>
          <w:rFonts w:cs="Times New Roman" w:hint="cs"/>
          <w:sz w:val="24"/>
          <w:szCs w:val="24"/>
          <w:rtl/>
        </w:rPr>
        <w:t xml:space="preserve">יצירתו של אדסחר דייקסטרה אשר פורסמה ב </w:t>
      </w:r>
      <w:r>
        <w:rPr>
          <w:rFonts w:cstheme="minorHAnsi"/>
          <w:sz w:val="24"/>
          <w:szCs w:val="24"/>
        </w:rPr>
        <w:t>9</w:t>
      </w:r>
      <w:r>
        <w:rPr>
          <w:rFonts w:cstheme="minorHAnsi" w:hint="cs"/>
          <w:sz w:val="24"/>
          <w:szCs w:val="24"/>
          <w:rtl/>
        </w:rPr>
        <w:t>195</w:t>
      </w:r>
      <w:r w:rsidR="004A1864">
        <w:rPr>
          <w:rFonts w:cstheme="minorHAnsi" w:hint="cs"/>
          <w:sz w:val="24"/>
          <w:szCs w:val="24"/>
          <w:rtl/>
        </w:rPr>
        <w:t xml:space="preserve">, </w:t>
      </w:r>
      <w:r>
        <w:rPr>
          <w:rFonts w:cs="Times New Roman" w:hint="cs"/>
          <w:sz w:val="24"/>
          <w:szCs w:val="24"/>
          <w:rtl/>
        </w:rPr>
        <w:t>לאלגוריתם הזה אלמנטים נוספים על חיפוש לרוחב אשר מאפשרים עבודה עם גרף משוקלל</w:t>
      </w:r>
      <w:r>
        <w:rPr>
          <w:rFonts w:cstheme="minorHAnsi" w:hint="cs"/>
          <w:sz w:val="24"/>
          <w:szCs w:val="24"/>
          <w:rtl/>
        </w:rPr>
        <w:t>.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="Times New Roman" w:hint="cs"/>
          <w:sz w:val="24"/>
          <w:szCs w:val="24"/>
          <w:rtl/>
          <w:lang w:val="en-US"/>
        </w:rPr>
        <w:t xml:space="preserve"> המשמעותי ביותר הוא </w:t>
      </w:r>
      <w:commentRangeStart w:id="14"/>
      <w:r>
        <w:rPr>
          <w:rFonts w:cs="Times New Roman" w:hint="cs"/>
          <w:sz w:val="24"/>
          <w:szCs w:val="24"/>
          <w:rtl/>
          <w:lang w:val="en-US"/>
        </w:rPr>
        <w:t>שמירת</w:t>
      </w:r>
      <w:commentRangeEnd w:id="14"/>
      <w:r w:rsidR="00605068">
        <w:rPr>
          <w:rStyle w:val="CommentReference"/>
          <w:rtl/>
        </w:rPr>
        <w:commentReference w:id="14"/>
      </w:r>
      <w:r>
        <w:rPr>
          <w:rFonts w:cs="Times New Roman" w:hint="cs"/>
          <w:sz w:val="24"/>
          <w:szCs w:val="24"/>
          <w:rtl/>
          <w:lang w:val="en-US"/>
        </w:rPr>
        <w:t xml:space="preserve"> </w:t>
      </w:r>
      <w:r>
        <w:rPr>
          <w:rFonts w:cstheme="minorHAnsi" w:hint="cs"/>
          <w:sz w:val="24"/>
          <w:szCs w:val="24"/>
          <w:rtl/>
          <w:lang w:val="en-US"/>
        </w:rPr>
        <w:t>"</w:t>
      </w:r>
      <w:r>
        <w:rPr>
          <w:rFonts w:cs="Times New Roman" w:hint="cs"/>
          <w:sz w:val="24"/>
          <w:szCs w:val="24"/>
          <w:rtl/>
          <w:lang w:val="en-US"/>
        </w:rPr>
        <w:t>עלות התנועה</w:t>
      </w:r>
      <w:r>
        <w:rPr>
          <w:rFonts w:cstheme="minorHAnsi" w:hint="cs"/>
          <w:sz w:val="24"/>
          <w:szCs w:val="24"/>
          <w:rtl/>
          <w:lang w:val="en-US"/>
        </w:rPr>
        <w:t xml:space="preserve">" </w:t>
      </w:r>
      <w:r>
        <w:rPr>
          <w:rFonts w:cs="Times New Roman" w:hint="cs"/>
          <w:sz w:val="24"/>
          <w:szCs w:val="24"/>
          <w:rtl/>
          <w:lang w:val="en-US"/>
        </w:rPr>
        <w:t>בכל קודקוד</w:t>
      </w:r>
      <w:r w:rsidR="0035286D">
        <w:rPr>
          <w:rFonts w:cs="Times New Roman" w:hint="cs"/>
          <w:sz w:val="24"/>
          <w:szCs w:val="24"/>
          <w:rtl/>
          <w:lang w:val="en-US"/>
        </w:rPr>
        <w:t xml:space="preserve"> על מנת למצוא את הדרך בעל העלות הנמוכה ביותר</w:t>
      </w:r>
      <w:r w:rsidR="0035286D">
        <w:rPr>
          <w:rFonts w:cstheme="minorHAnsi" w:hint="cs"/>
          <w:sz w:val="24"/>
          <w:szCs w:val="24"/>
          <w:rtl/>
          <w:lang w:val="en-US"/>
        </w:rPr>
        <w:t xml:space="preserve">. </w:t>
      </w:r>
      <w:r w:rsidR="0035286D">
        <w:rPr>
          <w:rFonts w:cs="Times New Roman" w:hint="cs"/>
          <w:sz w:val="24"/>
          <w:szCs w:val="24"/>
          <w:rtl/>
          <w:lang w:val="en-US"/>
        </w:rPr>
        <w:t>עלות התנועה היא סכום ערכי הצלעות אשר מרכיבות את המסלול אל אותו הקודקוד</w:t>
      </w:r>
      <w:r w:rsidR="0035286D">
        <w:rPr>
          <w:rFonts w:cstheme="minorHAnsi" w:hint="cs"/>
          <w:sz w:val="24"/>
          <w:szCs w:val="24"/>
          <w:rtl/>
          <w:lang w:val="en-US"/>
        </w:rPr>
        <w:t>.</w:t>
      </w:r>
    </w:p>
    <w:p w14:paraId="39D3D8D0" w14:textId="77777777" w:rsidR="000A1A62" w:rsidRDefault="000A1A62" w:rsidP="000A1A62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0F3187F8" w14:textId="77777777" w:rsidR="0053382A" w:rsidRDefault="0053382A" w:rsidP="0053382A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7A39F7DA" w14:textId="77777777" w:rsidR="0035286D" w:rsidRDefault="0035286D" w:rsidP="0035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GB"/>
        </w:rPr>
        <w:t xml:space="preserve">Dijkstra’s_algorithm(graph, start, </w:t>
      </w:r>
      <w:commentRangeStart w:id="15"/>
      <w:r>
        <w:rPr>
          <w:rFonts w:ascii="Courier New" w:eastAsia="Times New Roman" w:hAnsi="Courier New" w:cs="Courier New"/>
          <w:sz w:val="20"/>
          <w:szCs w:val="20"/>
          <w:lang w:val="en-US" w:eastAsia="en-GB"/>
        </w:rPr>
        <w:t>finish</w:t>
      </w:r>
      <w:commentRangeEnd w:id="15"/>
      <w:r w:rsidR="00605068">
        <w:rPr>
          <w:rStyle w:val="CommentReference"/>
        </w:rPr>
        <w:commentReference w:id="15"/>
      </w:r>
      <w:r>
        <w:rPr>
          <w:rFonts w:ascii="Courier New" w:eastAsia="Times New Roman" w:hAnsi="Courier New" w:cs="Courier New"/>
          <w:sz w:val="20"/>
          <w:szCs w:val="20"/>
          <w:lang w:val="en-US" w:eastAsia="en-GB"/>
        </w:rPr>
        <w:t>)</w:t>
      </w:r>
    </w:p>
    <w:p w14:paraId="1CE66055" w14:textId="77777777" w:rsidR="0035286D" w:rsidRDefault="0035286D" w:rsidP="0035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GB"/>
        </w:rPr>
        <w:t>{</w:t>
      </w:r>
    </w:p>
    <w:p w14:paraId="4D0A535A" w14:textId="77777777" w:rsidR="0035286D" w:rsidRDefault="0035286D" w:rsidP="0035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</w:p>
    <w:p w14:paraId="202C7F8F" w14:textId="77777777" w:rsidR="0035286D" w:rsidRDefault="0035286D" w:rsidP="009C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GB"/>
        </w:rPr>
        <w:t xml:space="preserve">foreach(node </w:t>
      </w:r>
      <w:r w:rsidR="009C3B7B">
        <w:rPr>
          <w:rFonts w:ascii="Courier New" w:eastAsia="Times New Roman" w:hAnsi="Courier New" w:cs="Courier New"/>
          <w:sz w:val="20"/>
          <w:szCs w:val="20"/>
          <w:lang w:val="en-US" w:eastAsia="en-GB"/>
        </w:rPr>
        <w:t>n</w:t>
      </w:r>
      <w:r>
        <w:rPr>
          <w:rFonts w:ascii="Courier New" w:eastAsia="Times New Roman" w:hAnsi="Courier New" w:cs="Courier New"/>
          <w:sz w:val="20"/>
          <w:szCs w:val="20"/>
          <w:lang w:val="en-US" w:eastAsia="en-GB"/>
        </w:rPr>
        <w:t xml:space="preserve"> in graph)</w:t>
      </w:r>
    </w:p>
    <w:p w14:paraId="66265EF3" w14:textId="77777777" w:rsidR="0035286D" w:rsidRDefault="0035286D" w:rsidP="0035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GB"/>
        </w:rPr>
        <w:tab/>
        <w:t>{</w:t>
      </w:r>
    </w:p>
    <w:p w14:paraId="69156D7C" w14:textId="77777777" w:rsidR="0035286D" w:rsidRDefault="0035286D" w:rsidP="009C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GB"/>
        </w:rPr>
        <w:tab/>
      </w:r>
      <w:r w:rsidR="009C3B7B">
        <w:rPr>
          <w:rFonts w:ascii="Courier New" w:eastAsia="Times New Roman" w:hAnsi="Courier New" w:cs="Courier New"/>
          <w:sz w:val="20"/>
          <w:szCs w:val="20"/>
          <w:lang w:val="en-US" w:eastAsia="en-GB"/>
        </w:rPr>
        <w:t>n</w:t>
      </w:r>
      <w:r>
        <w:rPr>
          <w:rFonts w:ascii="Courier New" w:eastAsia="Times New Roman" w:hAnsi="Courier New" w:cs="Courier New"/>
          <w:sz w:val="20"/>
          <w:szCs w:val="20"/>
          <w:lang w:val="en-US" w:eastAsia="en-GB"/>
        </w:rPr>
        <w:t>.</w:t>
      </w:r>
      <w:r w:rsidR="000A1A62">
        <w:rPr>
          <w:rFonts w:ascii="Courier New" w:eastAsia="Times New Roman" w:hAnsi="Courier New" w:cs="Courier New"/>
          <w:sz w:val="20"/>
          <w:szCs w:val="20"/>
          <w:lang w:val="en-US" w:eastAsia="en-GB"/>
        </w:rPr>
        <w:t>cost = infinity</w:t>
      </w:r>
    </w:p>
    <w:p w14:paraId="76162CBF" w14:textId="77777777" w:rsidR="0035286D" w:rsidRDefault="0035286D" w:rsidP="0035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GB"/>
        </w:rPr>
        <w:tab/>
        <w:t>}</w:t>
      </w:r>
    </w:p>
    <w:p w14:paraId="4BBFA182" w14:textId="77777777" w:rsidR="0035286D" w:rsidRPr="007916DD" w:rsidRDefault="0035286D" w:rsidP="0035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  <w:lang w:val="en-US" w:eastAsia="en-GB"/>
        </w:rPr>
      </w:pPr>
    </w:p>
    <w:p w14:paraId="11A3D777" w14:textId="77777777" w:rsidR="0035286D" w:rsidRPr="002829C3" w:rsidRDefault="0035286D" w:rsidP="0035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frontier =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new priorityQueue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14:paraId="558D9E89" w14:textId="77777777" w:rsidR="0035286D" w:rsidRPr="002829C3" w:rsidRDefault="0035286D" w:rsidP="0035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start.cost = 0</w:t>
      </w:r>
    </w:p>
    <w:p w14:paraId="3507D15A" w14:textId="77777777" w:rsidR="0035286D" w:rsidRDefault="0035286D" w:rsidP="0035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start.parent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null</w:t>
      </w:r>
    </w:p>
    <w:p w14:paraId="07F72C89" w14:textId="77777777" w:rsidR="000A1A62" w:rsidRDefault="000A1A62" w:rsidP="000A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frontier.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enqueue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(start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, start.cost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30743825" w14:textId="77777777" w:rsidR="000A1A62" w:rsidRPr="002829C3" w:rsidRDefault="000A1A62" w:rsidP="0035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59ABC01" w14:textId="77777777" w:rsidR="0035286D" w:rsidRPr="002829C3" w:rsidRDefault="0035286D" w:rsidP="0035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C2B6707" w14:textId="77777777" w:rsidR="0035286D" w:rsidRDefault="0035286D" w:rsidP="000A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while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(frontier.count != 0</w:t>
      </w:r>
      <w:r w:rsidR="000A1A62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381C4A57" w14:textId="77777777" w:rsidR="0035286D" w:rsidRPr="002829C3" w:rsidRDefault="0035286D" w:rsidP="0035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14:paraId="305CBA6E" w14:textId="77777777" w:rsidR="0035286D" w:rsidRPr="002829C3" w:rsidRDefault="0035286D" w:rsidP="0035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current = frontier.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dequeue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14:paraId="7068EB18" w14:textId="77777777" w:rsidR="0035286D" w:rsidRDefault="0035286D" w:rsidP="0035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foreach(node next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 graph.neighbors(current)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040FEF75" w14:textId="77777777" w:rsidR="0035286D" w:rsidRDefault="0035286D" w:rsidP="0035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14:paraId="7262192B" w14:textId="77777777" w:rsidR="000A1A62" w:rsidRPr="002829C3" w:rsidRDefault="000A1A62" w:rsidP="000A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newCost = current.cost + next.distance(current)</w:t>
      </w:r>
    </w:p>
    <w:p w14:paraId="386C7345" w14:textId="77777777" w:rsidR="0035286D" w:rsidRPr="00986931" w:rsidRDefault="0035286D" w:rsidP="000A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  <w:lang w:val="en-US" w:eastAsia="en-GB"/>
        </w:rPr>
      </w:pP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if(</w:t>
      </w:r>
      <w:r w:rsidR="003042B2">
        <w:rPr>
          <w:rFonts w:ascii="Courier New" w:eastAsia="Times New Roman" w:hAnsi="Courier New" w:cs="Courier New"/>
          <w:sz w:val="20"/>
          <w:szCs w:val="20"/>
          <w:lang w:eastAsia="en-GB"/>
        </w:rPr>
        <w:t>newCost &lt;</w:t>
      </w:r>
      <w:r w:rsidR="000A1A6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next.cost)</w:t>
      </w:r>
    </w:p>
    <w:p w14:paraId="338EE03B" w14:textId="77777777" w:rsidR="0035286D" w:rsidRDefault="0035286D" w:rsidP="0035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14:paraId="0B3CF9D3" w14:textId="77777777" w:rsidR="003042B2" w:rsidRPr="002829C3" w:rsidRDefault="003042B2" w:rsidP="0035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next.cost = newCost</w:t>
      </w:r>
    </w:p>
    <w:p w14:paraId="3D48C495" w14:textId="77777777" w:rsidR="0035286D" w:rsidRDefault="0035286D" w:rsidP="0035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next.parent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current</w:t>
      </w:r>
    </w:p>
    <w:p w14:paraId="2BAA530F" w14:textId="77777777" w:rsidR="003042B2" w:rsidRDefault="003042B2" w:rsidP="00304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frontier.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enqueue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(next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, next.cost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40413280" w14:textId="77777777" w:rsidR="0035286D" w:rsidRPr="00230F3D" w:rsidRDefault="000C6A77" w:rsidP="003A4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if(next.equals(finish))</w:t>
      </w:r>
    </w:p>
    <w:p w14:paraId="203B405A" w14:textId="77777777" w:rsidR="0035286D" w:rsidRDefault="0035286D" w:rsidP="0035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break</w:t>
      </w:r>
    </w:p>
    <w:p w14:paraId="1C208D19" w14:textId="77777777" w:rsidR="0035286D" w:rsidRDefault="0035286D" w:rsidP="0035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14:paraId="27D1A7BD" w14:textId="77777777" w:rsidR="0035286D" w:rsidRDefault="0035286D" w:rsidP="0035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14:paraId="311CC538" w14:textId="77777777" w:rsidR="0035286D" w:rsidRDefault="0035286D" w:rsidP="0035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37C6BABA" w14:textId="77777777" w:rsidR="0035286D" w:rsidRDefault="00141BC8" w:rsidP="0035286D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>
        <w:rPr>
          <w:rFonts w:cs="Times New Roman" w:hint="cs"/>
          <w:sz w:val="24"/>
          <w:szCs w:val="24"/>
          <w:rtl/>
          <w:lang w:val="en-US"/>
        </w:rPr>
        <w:t>מימוש כללי של האלגוריתם של דייקסטרה המשתמש בתור עדיפויות</w:t>
      </w:r>
    </w:p>
    <w:p w14:paraId="5DF6530D" w14:textId="77777777" w:rsidR="00141BC8" w:rsidRDefault="00141BC8" w:rsidP="00141BC8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4DDCFFA0" w14:textId="77777777" w:rsidR="00636033" w:rsidRDefault="00986931" w:rsidP="0084544C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986931">
        <w:rPr>
          <w:rFonts w:cs="Times New Roman" w:hint="cs"/>
          <w:b/>
          <w:bCs/>
          <w:sz w:val="24"/>
          <w:szCs w:val="24"/>
          <w:rtl/>
          <w:lang w:val="en-US"/>
        </w:rPr>
        <w:t>תור עדיפויות</w:t>
      </w:r>
      <w:r w:rsidR="00851C5F">
        <w:rPr>
          <w:rFonts w:cstheme="minorHAnsi" w:hint="cs"/>
          <w:b/>
          <w:bCs/>
          <w:sz w:val="24"/>
          <w:szCs w:val="24"/>
          <w:rtl/>
          <w:lang w:val="en-US"/>
        </w:rPr>
        <w:t>:</w:t>
      </w:r>
      <w:r w:rsidR="00851C5F">
        <w:rPr>
          <w:rFonts w:cstheme="minorHAnsi" w:hint="cs"/>
          <w:sz w:val="24"/>
          <w:szCs w:val="24"/>
          <w:rtl/>
          <w:lang w:val="en-US"/>
        </w:rPr>
        <w:t xml:space="preserve"> </w:t>
      </w:r>
      <w:r w:rsidR="00303FF9">
        <w:rPr>
          <w:rFonts w:cs="Times New Roman" w:hint="cs"/>
          <w:sz w:val="24"/>
          <w:szCs w:val="24"/>
          <w:rtl/>
          <w:lang w:val="en-US"/>
        </w:rPr>
        <w:t>תור אשר סדר איבריו נקבע על פי עדיפות מספרית הניתנת לכל איבר בעת הכנסתו לתור</w:t>
      </w:r>
      <w:r w:rsidR="00303FF9">
        <w:rPr>
          <w:rFonts w:cstheme="minorHAnsi" w:hint="cs"/>
          <w:sz w:val="24"/>
          <w:szCs w:val="24"/>
          <w:rtl/>
          <w:lang w:val="en-US"/>
        </w:rPr>
        <w:t xml:space="preserve">. </w:t>
      </w:r>
      <w:r w:rsidR="00303FF9">
        <w:rPr>
          <w:rFonts w:cs="Times New Roman" w:hint="cs"/>
          <w:sz w:val="24"/>
          <w:szCs w:val="24"/>
          <w:rtl/>
          <w:lang w:val="en-US"/>
        </w:rPr>
        <w:t xml:space="preserve">הצצה והוצאת איבר מחזירים את האיבר בעל העדיפות </w:t>
      </w:r>
      <w:r w:rsidR="004616F0">
        <w:rPr>
          <w:rFonts w:cs="Times New Roman" w:hint="cs"/>
          <w:sz w:val="24"/>
          <w:szCs w:val="24"/>
          <w:rtl/>
          <w:lang w:val="en-US"/>
        </w:rPr>
        <w:t>המספרית הגבוהה</w:t>
      </w:r>
      <w:r w:rsidR="00303FF9">
        <w:rPr>
          <w:rFonts w:cs="Times New Roman" w:hint="cs"/>
          <w:sz w:val="24"/>
          <w:szCs w:val="24"/>
          <w:rtl/>
          <w:lang w:val="en-US"/>
        </w:rPr>
        <w:t xml:space="preserve"> ביותר</w:t>
      </w:r>
      <w:r w:rsidR="00303FF9">
        <w:rPr>
          <w:rFonts w:cstheme="minorHAnsi" w:hint="cs"/>
          <w:sz w:val="24"/>
          <w:szCs w:val="24"/>
          <w:rtl/>
          <w:lang w:val="en-US"/>
        </w:rPr>
        <w:t xml:space="preserve">. </w:t>
      </w:r>
      <w:r w:rsidR="000F6AA1">
        <w:rPr>
          <w:rFonts w:cs="Times New Roman" w:hint="cs"/>
          <w:sz w:val="24"/>
          <w:szCs w:val="24"/>
          <w:rtl/>
          <w:lang w:val="en-US"/>
        </w:rPr>
        <w:t>קיימים מספר מימושים של תור עדיפויות בעלי סיבוכיויות שונות</w:t>
      </w:r>
      <w:r w:rsidR="000F6AA1">
        <w:rPr>
          <w:rFonts w:cstheme="minorHAnsi" w:hint="cs"/>
          <w:sz w:val="24"/>
          <w:szCs w:val="24"/>
          <w:rtl/>
          <w:lang w:val="en-US"/>
        </w:rPr>
        <w:t xml:space="preserve">. </w:t>
      </w:r>
      <w:r w:rsidR="000F6AA1">
        <w:rPr>
          <w:rFonts w:cs="Times New Roman" w:hint="cs"/>
          <w:sz w:val="24"/>
          <w:szCs w:val="24"/>
          <w:rtl/>
          <w:lang w:val="en-US"/>
        </w:rPr>
        <w:t>הסיבוכיות של</w:t>
      </w:r>
      <w:r w:rsidR="0084544C">
        <w:rPr>
          <w:rFonts w:cs="Times New Roman" w:hint="cs"/>
          <w:sz w:val="24"/>
          <w:szCs w:val="24"/>
          <w:rtl/>
          <w:lang w:val="en-US"/>
        </w:rPr>
        <w:t xml:space="preserve"> ההכנסה </w:t>
      </w:r>
      <w:r w:rsidR="0084544C">
        <w:rPr>
          <w:rFonts w:cstheme="minorHAnsi" w:hint="cs"/>
          <w:sz w:val="24"/>
          <w:szCs w:val="24"/>
          <w:rtl/>
          <w:lang w:val="en-US"/>
        </w:rPr>
        <w:t>(</w:t>
      </w:r>
      <w:r w:rsidR="0084544C">
        <w:rPr>
          <w:rFonts w:cs="Times New Roman" w:hint="cs"/>
          <w:sz w:val="24"/>
          <w:szCs w:val="24"/>
          <w:rtl/>
          <w:lang w:val="en-US"/>
        </w:rPr>
        <w:t>או ההוצאה</w:t>
      </w:r>
      <w:r w:rsidR="0084544C">
        <w:rPr>
          <w:rFonts w:cstheme="minorHAnsi" w:hint="cs"/>
          <w:sz w:val="24"/>
          <w:szCs w:val="24"/>
          <w:rtl/>
          <w:lang w:val="en-US"/>
        </w:rPr>
        <w:t xml:space="preserve">, </w:t>
      </w:r>
      <w:r w:rsidR="0084544C">
        <w:rPr>
          <w:rFonts w:cs="Times New Roman" w:hint="cs"/>
          <w:sz w:val="24"/>
          <w:szCs w:val="24"/>
          <w:rtl/>
          <w:lang w:val="en-US"/>
        </w:rPr>
        <w:t>תלוי במימוש</w:t>
      </w:r>
      <w:r w:rsidR="009E4541">
        <w:rPr>
          <w:rFonts w:cstheme="minorHAnsi" w:hint="cs"/>
          <w:sz w:val="24"/>
          <w:szCs w:val="24"/>
          <w:rtl/>
          <w:lang w:val="en-US"/>
        </w:rPr>
        <w:t>)</w:t>
      </w:r>
      <w:r w:rsidR="000F6AA1">
        <w:rPr>
          <w:rFonts w:cs="Times New Roman" w:hint="cs"/>
          <w:sz w:val="24"/>
          <w:szCs w:val="24"/>
          <w:rtl/>
          <w:lang w:val="en-US"/>
        </w:rPr>
        <w:t xml:space="preserve"> היא</w:t>
      </w:r>
      <w:r w:rsidR="0084544C">
        <w:rPr>
          <w:rFonts w:cs="Times New Roman" w:hint="cs"/>
          <w:sz w:val="24"/>
          <w:szCs w:val="24"/>
          <w:rtl/>
          <w:lang w:val="en-US"/>
        </w:rPr>
        <w:t xml:space="preserve"> או</w:t>
      </w:r>
      <w:r w:rsidR="000F6AA1">
        <w:rPr>
          <w:rFonts w:cstheme="minorHAnsi" w:hint="cs"/>
          <w:sz w:val="24"/>
          <w:szCs w:val="24"/>
          <w:rtl/>
          <w:lang w:val="en-US"/>
        </w:rPr>
        <w:t xml:space="preserve"> </w:t>
      </w:r>
      <w:r w:rsidR="000F6AA1">
        <w:rPr>
          <w:rFonts w:cstheme="minorHAnsi"/>
          <w:sz w:val="24"/>
          <w:szCs w:val="24"/>
          <w:lang w:val="en-US"/>
        </w:rPr>
        <w:t>O(</w:t>
      </w:r>
      <w:commentRangeStart w:id="16"/>
      <w:r w:rsidR="000F6AA1">
        <w:rPr>
          <w:rFonts w:cstheme="minorHAnsi"/>
          <w:sz w:val="24"/>
          <w:szCs w:val="24"/>
          <w:lang w:val="en-US"/>
        </w:rPr>
        <w:t>n</w:t>
      </w:r>
      <w:commentRangeEnd w:id="16"/>
      <w:r w:rsidR="00605068">
        <w:rPr>
          <w:rStyle w:val="CommentReference"/>
        </w:rPr>
        <w:commentReference w:id="16"/>
      </w:r>
      <w:r w:rsidR="000F6AA1">
        <w:rPr>
          <w:rFonts w:cstheme="minorHAnsi"/>
          <w:sz w:val="24"/>
          <w:szCs w:val="24"/>
          <w:lang w:val="en-US"/>
        </w:rPr>
        <w:t>)</w:t>
      </w:r>
      <w:r w:rsidR="000F6AA1">
        <w:rPr>
          <w:rFonts w:cs="Times New Roman" w:hint="cs"/>
          <w:sz w:val="24"/>
          <w:szCs w:val="24"/>
          <w:rtl/>
          <w:lang w:val="en-US"/>
        </w:rPr>
        <w:t xml:space="preserve"> או </w:t>
      </w:r>
      <w:r w:rsidR="000F6AA1">
        <w:rPr>
          <w:rFonts w:cstheme="minorHAnsi"/>
          <w:sz w:val="24"/>
          <w:szCs w:val="24"/>
          <w:lang w:val="en-US"/>
        </w:rPr>
        <w:t>O(log n)</w:t>
      </w:r>
      <w:r w:rsidR="000F6AA1">
        <w:rPr>
          <w:rFonts w:cstheme="minorHAnsi" w:hint="cs"/>
          <w:sz w:val="24"/>
          <w:szCs w:val="24"/>
          <w:rtl/>
          <w:lang w:val="en-US"/>
        </w:rPr>
        <w:t>.</w:t>
      </w:r>
    </w:p>
    <w:p w14:paraId="3247782A" w14:textId="77777777" w:rsidR="00DD4E61" w:rsidRDefault="00DD4E61" w:rsidP="00DD4E61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7AD9B154" w14:textId="77777777" w:rsidR="00367A8B" w:rsidRDefault="00367A8B" w:rsidP="005D543C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0C74EE10" w14:textId="77777777" w:rsidR="00DD4E61" w:rsidRDefault="005D543C" w:rsidP="00367A8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>
        <w:rPr>
          <w:rFonts w:cs="Times New Roman" w:hint="cs"/>
          <w:sz w:val="24"/>
          <w:szCs w:val="24"/>
          <w:rtl/>
          <w:lang w:val="en-US"/>
        </w:rPr>
        <w:lastRenderedPageBreak/>
        <w:t>לאלגוריתם של דייקסטרה יש הרבה מימושים שונים בעלי סיבוכיות שונה ויעוד שונה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>באלגוריתם המקורי לא היה שימוש בתור עדיפויות</w:t>
      </w:r>
      <w:r>
        <w:rPr>
          <w:rFonts w:cstheme="minorHAnsi" w:hint="cs"/>
          <w:sz w:val="24"/>
          <w:szCs w:val="24"/>
          <w:rtl/>
          <w:lang w:val="en-US"/>
        </w:rPr>
        <w:t xml:space="preserve">, </w:t>
      </w:r>
      <w:r>
        <w:rPr>
          <w:rFonts w:cs="Times New Roman" w:hint="cs"/>
          <w:sz w:val="24"/>
          <w:szCs w:val="24"/>
          <w:rtl/>
          <w:lang w:val="en-US"/>
        </w:rPr>
        <w:t xml:space="preserve">ולכן הסיבוכיות שלו הייתה  </w:t>
      </w:r>
      <w:r>
        <w:rPr>
          <w:rFonts w:cstheme="minorHAnsi"/>
          <w:sz w:val="24"/>
          <w:szCs w:val="24"/>
          <w:lang w:val="en-US"/>
        </w:rPr>
        <w:t>)</w:t>
      </w:r>
      <w:r>
        <w:rPr>
          <w:rFonts w:cstheme="minorHAnsi"/>
          <w:sz w:val="24"/>
          <w:szCs w:val="24"/>
          <w:rtl/>
          <w:lang w:val="en-US"/>
        </w:rPr>
        <w:t>²</w:t>
      </w:r>
      <w:r>
        <w:rPr>
          <w:rFonts w:cstheme="minorHAnsi"/>
          <w:sz w:val="24"/>
          <w:szCs w:val="24"/>
          <w:lang w:val="en-US"/>
        </w:rPr>
        <w:t>O(|V|</w:t>
      </w:r>
      <w:r>
        <w:rPr>
          <w:rFonts w:cs="Times New Roman" w:hint="cs"/>
          <w:sz w:val="24"/>
          <w:szCs w:val="24"/>
          <w:rtl/>
          <w:lang w:val="en-US"/>
        </w:rPr>
        <w:t xml:space="preserve"> בהשוואה ל</w:t>
      </w:r>
      <w:r>
        <w:rPr>
          <w:rFonts w:cstheme="minorHAnsi"/>
          <w:sz w:val="24"/>
          <w:szCs w:val="24"/>
          <w:lang w:val="en-US"/>
        </w:rPr>
        <w:t xml:space="preserve"> </w:t>
      </w:r>
    </w:p>
    <w:p w14:paraId="7CDD89BD" w14:textId="77777777" w:rsidR="005D543C" w:rsidRDefault="005D543C" w:rsidP="004359DC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rFonts w:cstheme="minorHAnsi"/>
          <w:sz w:val="24"/>
          <w:szCs w:val="24"/>
          <w:lang w:val="en-US"/>
        </w:rPr>
        <w:t>O(|V|log |V| + |E|)</w:t>
      </w:r>
      <w:r w:rsidR="00367A8B">
        <w:rPr>
          <w:rFonts w:cs="Times New Roman" w:hint="cs"/>
          <w:sz w:val="24"/>
          <w:szCs w:val="24"/>
          <w:rtl/>
          <w:lang w:val="en-US"/>
        </w:rPr>
        <w:t xml:space="preserve"> כאשר משתמשים בערימת פיבונאצ</w:t>
      </w:r>
      <w:r w:rsidR="00367A8B">
        <w:rPr>
          <w:rFonts w:cstheme="minorHAnsi" w:hint="cs"/>
          <w:sz w:val="24"/>
          <w:szCs w:val="24"/>
          <w:rtl/>
          <w:lang w:val="en-US"/>
        </w:rPr>
        <w:t>'</w:t>
      </w:r>
      <w:r w:rsidR="00367A8B">
        <w:rPr>
          <w:rFonts w:cs="Times New Roman" w:hint="cs"/>
          <w:sz w:val="24"/>
          <w:szCs w:val="24"/>
          <w:rtl/>
          <w:lang w:val="en-US"/>
        </w:rPr>
        <w:t xml:space="preserve">י </w:t>
      </w:r>
      <w:r w:rsidR="00367A8B">
        <w:rPr>
          <w:rFonts w:cstheme="minorHAnsi" w:hint="cs"/>
          <w:sz w:val="24"/>
          <w:szCs w:val="24"/>
          <w:rtl/>
          <w:lang w:val="en-US"/>
        </w:rPr>
        <w:t>(</w:t>
      </w:r>
      <w:r w:rsidR="00367A8B">
        <w:rPr>
          <w:rFonts w:cs="Times New Roman" w:hint="cs"/>
          <w:sz w:val="24"/>
          <w:szCs w:val="24"/>
          <w:rtl/>
          <w:lang w:val="en-US"/>
        </w:rPr>
        <w:t>סוג מבנה נתונים</w:t>
      </w:r>
      <w:r w:rsidR="00367A8B">
        <w:rPr>
          <w:rFonts w:cstheme="minorHAnsi" w:hint="cs"/>
          <w:sz w:val="24"/>
          <w:szCs w:val="24"/>
          <w:rtl/>
          <w:lang w:val="en-US"/>
        </w:rPr>
        <w:t>).</w:t>
      </w:r>
      <w:r w:rsidR="004359DC">
        <w:rPr>
          <w:rFonts w:cs="Times New Roman" w:hint="cs"/>
          <w:sz w:val="24"/>
          <w:szCs w:val="24"/>
          <w:rtl/>
          <w:lang w:val="en-US"/>
        </w:rPr>
        <w:t xml:space="preserve"> ניתן לייעל את </w:t>
      </w:r>
      <w:commentRangeStart w:id="17"/>
      <w:r w:rsidR="004359DC">
        <w:rPr>
          <w:rFonts w:cs="Times New Roman" w:hint="cs"/>
          <w:sz w:val="24"/>
          <w:szCs w:val="24"/>
          <w:rtl/>
          <w:lang w:val="en-US"/>
        </w:rPr>
        <w:t>האלגוריתם</w:t>
      </w:r>
      <w:commentRangeEnd w:id="17"/>
      <w:r w:rsidR="00605068">
        <w:rPr>
          <w:rStyle w:val="CommentReference"/>
          <w:rtl/>
        </w:rPr>
        <w:commentReference w:id="17"/>
      </w:r>
      <w:r w:rsidR="004359DC">
        <w:rPr>
          <w:rFonts w:cs="Times New Roman" w:hint="cs"/>
          <w:sz w:val="24"/>
          <w:szCs w:val="24"/>
          <w:rtl/>
          <w:lang w:val="en-US"/>
        </w:rPr>
        <w:t xml:space="preserve"> על פי סוג הגרף</w:t>
      </w:r>
      <w:r w:rsidR="004359DC">
        <w:rPr>
          <w:rFonts w:cstheme="minorHAnsi" w:hint="cs"/>
          <w:sz w:val="24"/>
          <w:szCs w:val="24"/>
          <w:rtl/>
          <w:lang w:val="en-US"/>
        </w:rPr>
        <w:t xml:space="preserve">, </w:t>
      </w:r>
      <w:r w:rsidR="004359DC">
        <w:rPr>
          <w:rFonts w:cs="Times New Roman" w:hint="cs"/>
          <w:sz w:val="24"/>
          <w:szCs w:val="24"/>
          <w:rtl/>
          <w:lang w:val="en-US"/>
        </w:rPr>
        <w:t>אם מספר הצלעות נתון וכדומה</w:t>
      </w:r>
      <w:r w:rsidR="004359DC">
        <w:rPr>
          <w:rFonts w:cstheme="minorHAnsi" w:hint="cs"/>
          <w:sz w:val="24"/>
          <w:szCs w:val="24"/>
          <w:rtl/>
          <w:lang w:val="en-US"/>
        </w:rPr>
        <w:t xml:space="preserve">. </w:t>
      </w:r>
      <w:r w:rsidR="004359DC">
        <w:rPr>
          <w:rFonts w:cs="Times New Roman" w:hint="cs"/>
          <w:sz w:val="24"/>
          <w:szCs w:val="24"/>
          <w:rtl/>
          <w:lang w:val="en-US"/>
        </w:rPr>
        <w:t xml:space="preserve">בדוגמה הנתונה סיבוכיות המקום תהיה </w:t>
      </w:r>
      <w:r w:rsidR="004359DC">
        <w:rPr>
          <w:rFonts w:cstheme="minorHAnsi"/>
          <w:sz w:val="24"/>
          <w:szCs w:val="24"/>
          <w:lang w:val="en-US"/>
        </w:rPr>
        <w:t>O(|V|)</w:t>
      </w:r>
      <w:r w:rsidR="004359DC">
        <w:rPr>
          <w:rFonts w:cstheme="minorHAnsi" w:hint="cs"/>
          <w:sz w:val="24"/>
          <w:szCs w:val="24"/>
          <w:rtl/>
          <w:lang w:val="en-US"/>
        </w:rPr>
        <w:t>.</w:t>
      </w:r>
    </w:p>
    <w:p w14:paraId="59FA2520" w14:textId="77777777" w:rsidR="004359DC" w:rsidRDefault="004359DC" w:rsidP="004359DC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6C6F1410" w14:textId="77777777" w:rsidR="004359DC" w:rsidRDefault="004359DC" w:rsidP="00490F74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  <w:commentRangeStart w:id="18"/>
      <w:r>
        <w:rPr>
          <w:rFonts w:cs="Times New Roman" w:hint="cs"/>
          <w:sz w:val="24"/>
          <w:szCs w:val="24"/>
          <w:rtl/>
          <w:lang w:val="en-US"/>
        </w:rPr>
        <w:t>השימוש</w:t>
      </w:r>
      <w:commentRangeEnd w:id="18"/>
      <w:r w:rsidR="00605068">
        <w:rPr>
          <w:rStyle w:val="CommentReference"/>
          <w:rtl/>
        </w:rPr>
        <w:commentReference w:id="18"/>
      </w:r>
      <w:r>
        <w:rPr>
          <w:rFonts w:cs="Times New Roman" w:hint="cs"/>
          <w:sz w:val="24"/>
          <w:szCs w:val="24"/>
          <w:rtl/>
          <w:lang w:val="en-US"/>
        </w:rPr>
        <w:t xml:space="preserve"> </w:t>
      </w:r>
      <w:r w:rsidR="00C070D6">
        <w:rPr>
          <w:rFonts w:cs="Times New Roman" w:hint="cs"/>
          <w:sz w:val="24"/>
          <w:szCs w:val="24"/>
          <w:rtl/>
          <w:lang w:val="en-US"/>
        </w:rPr>
        <w:t xml:space="preserve">בעלות </w:t>
      </w:r>
      <w:r w:rsidR="00490F74">
        <w:rPr>
          <w:rFonts w:cs="Times New Roman" w:hint="cs"/>
          <w:sz w:val="24"/>
          <w:szCs w:val="24"/>
          <w:rtl/>
          <w:lang w:val="en-US"/>
        </w:rPr>
        <w:t>ה</w:t>
      </w:r>
      <w:r w:rsidR="00C070D6">
        <w:rPr>
          <w:rFonts w:cs="Times New Roman" w:hint="cs"/>
          <w:sz w:val="24"/>
          <w:szCs w:val="24"/>
          <w:rtl/>
          <w:lang w:val="en-US"/>
        </w:rPr>
        <w:t xml:space="preserve">תנועה </w:t>
      </w:r>
      <w:r w:rsidR="00490F74">
        <w:rPr>
          <w:rFonts w:cs="Times New Roman" w:hint="cs"/>
          <w:sz w:val="24"/>
          <w:szCs w:val="24"/>
          <w:rtl/>
          <w:lang w:val="en-US"/>
        </w:rPr>
        <w:t>כ</w:t>
      </w:r>
      <w:r w:rsidR="00C070D6">
        <w:rPr>
          <w:rFonts w:cs="Times New Roman" w:hint="cs"/>
          <w:sz w:val="24"/>
          <w:szCs w:val="24"/>
          <w:rtl/>
          <w:lang w:val="en-US"/>
        </w:rPr>
        <w:t>עדיפות</w:t>
      </w:r>
      <w:r w:rsidR="00490F74">
        <w:rPr>
          <w:rFonts w:cs="Times New Roman" w:hint="cs"/>
          <w:sz w:val="24"/>
          <w:szCs w:val="24"/>
          <w:rtl/>
          <w:lang w:val="en-US"/>
        </w:rPr>
        <w:t xml:space="preserve"> בתור</w:t>
      </w:r>
      <w:r w:rsidR="00C070D6">
        <w:rPr>
          <w:rFonts w:cs="Times New Roman" w:hint="cs"/>
          <w:sz w:val="24"/>
          <w:szCs w:val="24"/>
          <w:rtl/>
          <w:lang w:val="en-US"/>
        </w:rPr>
        <w:t xml:space="preserve"> מבטיח כי החזית מתפשטת על פי המרחק מהמרכז</w:t>
      </w:r>
      <w:r w:rsidR="00490F74">
        <w:rPr>
          <w:rFonts w:cs="Times New Roman" w:hint="cs"/>
          <w:sz w:val="24"/>
          <w:szCs w:val="24"/>
          <w:rtl/>
          <w:lang w:val="en-US"/>
        </w:rPr>
        <w:t xml:space="preserve"> ולא סדר הכנסה</w:t>
      </w:r>
      <w:r w:rsidR="00490F74">
        <w:rPr>
          <w:rFonts w:cstheme="minorHAnsi" w:hint="cs"/>
          <w:sz w:val="24"/>
          <w:szCs w:val="24"/>
          <w:rtl/>
          <w:lang w:val="en-US"/>
        </w:rPr>
        <w:t xml:space="preserve">. </w:t>
      </w:r>
      <w:r w:rsidR="00490F74">
        <w:rPr>
          <w:rFonts w:cs="Times New Roman" w:hint="cs"/>
          <w:sz w:val="24"/>
          <w:szCs w:val="24"/>
          <w:rtl/>
          <w:lang w:val="en-US"/>
        </w:rPr>
        <w:t>במקרה הזה הדרך שתימצא תמיד תהיה הקצרה ביותר</w:t>
      </w:r>
      <w:r w:rsidR="00490F74">
        <w:rPr>
          <w:rFonts w:cstheme="minorHAnsi" w:hint="cs"/>
          <w:sz w:val="24"/>
          <w:szCs w:val="24"/>
          <w:rtl/>
          <w:lang w:val="en-US"/>
        </w:rPr>
        <w:t>.</w:t>
      </w:r>
    </w:p>
    <w:p w14:paraId="7C61A90A" w14:textId="77777777" w:rsidR="00A0523E" w:rsidRDefault="00A0523E" w:rsidP="00A0523E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499ECEF5" w14:textId="77777777" w:rsidR="00A0523E" w:rsidRDefault="00A0523E" w:rsidP="00A0523E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6C765D40" w14:textId="77777777" w:rsidR="00B843F5" w:rsidRDefault="00B843F5" w:rsidP="00B843F5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13E44EB3" w14:textId="77777777" w:rsidR="00B843F5" w:rsidRPr="00605068" w:rsidRDefault="00B843F5" w:rsidP="00B843F5">
      <w:pPr>
        <w:autoSpaceDE w:val="0"/>
        <w:autoSpaceDN w:val="0"/>
        <w:bidi/>
        <w:adjustRightInd w:val="0"/>
        <w:spacing w:after="0" w:line="360" w:lineRule="auto"/>
        <w:rPr>
          <w:rFonts w:hint="cs"/>
          <w:sz w:val="24"/>
          <w:szCs w:val="24"/>
          <w:rtl/>
          <w:lang w:val="en-US"/>
          <w:rPrChange w:id="19" w:author="Cochav Braiman" w:date="2016-11-22T08:05:00Z">
            <w:rPr>
              <w:rFonts w:cstheme="minorHAnsi"/>
              <w:sz w:val="24"/>
              <w:szCs w:val="24"/>
              <w:rtl/>
              <w:lang w:val="en-US"/>
            </w:rPr>
          </w:rPrChange>
        </w:rPr>
      </w:pPr>
    </w:p>
    <w:p w14:paraId="38ABD29D" w14:textId="77777777" w:rsidR="00B843F5" w:rsidRDefault="00B843F5" w:rsidP="00B843F5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32BBA39B" w14:textId="77777777" w:rsidR="00B843F5" w:rsidRDefault="00B843F5" w:rsidP="00B843F5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63805197" w14:textId="77777777" w:rsidR="00B843F5" w:rsidRDefault="00B843F5" w:rsidP="00B843F5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4CC6F75B" w14:textId="77777777" w:rsidR="00B843F5" w:rsidRDefault="00B843F5" w:rsidP="00B843F5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080C2E4F" w14:textId="77777777" w:rsidR="00B843F5" w:rsidRDefault="00B843F5" w:rsidP="00B843F5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565954C7" w14:textId="77777777" w:rsidR="00B843F5" w:rsidRDefault="00B843F5" w:rsidP="00B843F5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3C164C75" w14:textId="77777777" w:rsidR="00B843F5" w:rsidRDefault="00B843F5" w:rsidP="00B843F5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3E7FE923" w14:textId="77777777" w:rsidR="00B843F5" w:rsidRDefault="00B843F5" w:rsidP="00B843F5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4C1FCC3D" w14:textId="77777777" w:rsidR="00B843F5" w:rsidRDefault="00B843F5" w:rsidP="00B843F5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7AEB28E8" w14:textId="77777777" w:rsidR="00B843F5" w:rsidRDefault="00B843F5" w:rsidP="00B843F5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2A8D49F0" w14:textId="77777777" w:rsidR="00B843F5" w:rsidRDefault="00B843F5" w:rsidP="00B843F5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095A4732" w14:textId="77777777" w:rsidR="00B843F5" w:rsidRDefault="00B843F5" w:rsidP="00B843F5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6769F5D2" w14:textId="77777777" w:rsidR="00B843F5" w:rsidRDefault="00B843F5" w:rsidP="00B843F5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67085D04" w14:textId="77777777" w:rsidR="00B843F5" w:rsidRDefault="00B843F5" w:rsidP="00B843F5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46E55997" w14:textId="77777777" w:rsidR="00B843F5" w:rsidRDefault="00B843F5" w:rsidP="00B843F5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67AAC859" w14:textId="77777777" w:rsidR="00B843F5" w:rsidRDefault="00B843F5" w:rsidP="00B843F5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1DD4FE03" w14:textId="77777777" w:rsidR="00B843F5" w:rsidRDefault="00B843F5" w:rsidP="00B843F5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0F21805A" w14:textId="77777777" w:rsidR="00B843F5" w:rsidRDefault="00B843F5" w:rsidP="00B843F5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1345A635" w14:textId="77777777" w:rsidR="00B843F5" w:rsidRDefault="00B843F5" w:rsidP="00B843F5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72060ADB" w14:textId="77777777" w:rsidR="00B843F5" w:rsidRDefault="00B843F5" w:rsidP="00B843F5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6CDB57F6" w14:textId="77777777" w:rsidR="00A0523E" w:rsidRDefault="00A0523E" w:rsidP="00A0523E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b/>
          <w:bCs/>
          <w:sz w:val="24"/>
          <w:szCs w:val="24"/>
          <w:rtl/>
          <w:lang w:val="en-US"/>
        </w:rPr>
      </w:pPr>
      <w:commentRangeStart w:id="20"/>
      <w:r w:rsidRPr="00A0523E">
        <w:rPr>
          <w:rFonts w:cs="Times New Roman" w:hint="cs"/>
          <w:b/>
          <w:bCs/>
          <w:sz w:val="24"/>
          <w:szCs w:val="24"/>
          <w:rtl/>
          <w:lang w:val="en-US"/>
        </w:rPr>
        <w:lastRenderedPageBreak/>
        <w:t>חיפוש</w:t>
      </w:r>
      <w:commentRangeEnd w:id="20"/>
      <w:r w:rsidR="00605068">
        <w:rPr>
          <w:rStyle w:val="CommentReference"/>
          <w:rtl/>
        </w:rPr>
        <w:commentReference w:id="20"/>
      </w:r>
      <w:r w:rsidRPr="00A0523E">
        <w:rPr>
          <w:rFonts w:cs="Times New Roman" w:hint="cs"/>
          <w:b/>
          <w:bCs/>
          <w:sz w:val="24"/>
          <w:szCs w:val="24"/>
          <w:rtl/>
          <w:lang w:val="en-US"/>
        </w:rPr>
        <w:t xml:space="preserve"> היוריסטי</w:t>
      </w:r>
      <w:r w:rsidR="0028087A">
        <w:rPr>
          <w:rFonts w:cstheme="minorHAnsi" w:hint="cs"/>
          <w:b/>
          <w:bCs/>
          <w:sz w:val="24"/>
          <w:szCs w:val="24"/>
          <w:rtl/>
          <w:lang w:val="en-US"/>
        </w:rPr>
        <w:t xml:space="preserve"> (</w:t>
      </w:r>
      <w:r w:rsidR="0028087A">
        <w:rPr>
          <w:rFonts w:cstheme="minorHAnsi"/>
          <w:b/>
          <w:bCs/>
          <w:sz w:val="24"/>
          <w:szCs w:val="24"/>
          <w:lang w:val="en-US"/>
        </w:rPr>
        <w:t>Greedy Best-first search</w:t>
      </w:r>
      <w:r w:rsidR="0028087A">
        <w:rPr>
          <w:rFonts w:cstheme="minorHAnsi" w:hint="cs"/>
          <w:b/>
          <w:bCs/>
          <w:sz w:val="24"/>
          <w:szCs w:val="24"/>
          <w:rtl/>
          <w:lang w:val="en-US"/>
        </w:rPr>
        <w:t>)</w:t>
      </w:r>
    </w:p>
    <w:p w14:paraId="35CA617E" w14:textId="77777777" w:rsidR="00713F3B" w:rsidRDefault="00713F3B" w:rsidP="00713F3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b/>
          <w:bCs/>
          <w:sz w:val="24"/>
          <w:szCs w:val="24"/>
          <w:rtl/>
          <w:lang w:val="en-US"/>
        </w:rPr>
      </w:pPr>
    </w:p>
    <w:p w14:paraId="300AF29F" w14:textId="77777777" w:rsidR="00713F3B" w:rsidRDefault="00BD392D" w:rsidP="00713F3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  <w:r w:rsidRPr="00BD392D">
        <w:rPr>
          <w:rFonts w:cstheme="minorHAnsi"/>
          <w:b/>
          <w:bCs/>
          <w:sz w:val="24"/>
          <w:szCs w:val="24"/>
          <w:lang w:val="en-US"/>
        </w:rPr>
        <w:t>Greedy Algorithm</w:t>
      </w:r>
      <w:r w:rsidRPr="00BD392D">
        <w:rPr>
          <w:rFonts w:cstheme="minorHAnsi" w:hint="cs"/>
          <w:b/>
          <w:bCs/>
          <w:sz w:val="24"/>
          <w:szCs w:val="24"/>
          <w:rtl/>
          <w:lang w:val="en-US"/>
        </w:rPr>
        <w:t>:</w:t>
      </w:r>
      <w:r>
        <w:rPr>
          <w:rFonts w:cstheme="minorHAnsi" w:hint="cs"/>
          <w:sz w:val="24"/>
          <w:szCs w:val="24"/>
          <w:rtl/>
          <w:lang w:val="en-US"/>
        </w:rPr>
        <w:t xml:space="preserve"> </w:t>
      </w:r>
      <w:r w:rsidR="00E47894">
        <w:rPr>
          <w:rFonts w:cs="Times New Roman" w:hint="cs"/>
          <w:sz w:val="24"/>
          <w:szCs w:val="24"/>
          <w:rtl/>
          <w:lang w:val="en-US"/>
        </w:rPr>
        <w:t>מתקדם על פי ה</w:t>
      </w:r>
      <w:r w:rsidR="00713F3B">
        <w:rPr>
          <w:rFonts w:cs="Times New Roman" w:hint="cs"/>
          <w:sz w:val="24"/>
          <w:szCs w:val="24"/>
          <w:rtl/>
          <w:lang w:val="en-US"/>
        </w:rPr>
        <w:t>בחירה הטובה ביותר בכל שלב מקומי בתקווה למצוא דרך התהוו</w:t>
      </w:r>
      <w:r w:rsidR="00912A05">
        <w:rPr>
          <w:rFonts w:cs="Times New Roman" w:hint="cs"/>
          <w:sz w:val="24"/>
          <w:szCs w:val="24"/>
          <w:rtl/>
          <w:lang w:val="en-US"/>
        </w:rPr>
        <w:t>ה פתרון</w:t>
      </w:r>
      <w:r w:rsidR="00912A05">
        <w:rPr>
          <w:rFonts w:cstheme="minorHAnsi" w:hint="cs"/>
          <w:sz w:val="24"/>
          <w:szCs w:val="24"/>
          <w:rtl/>
          <w:lang w:val="en-US"/>
        </w:rPr>
        <w:t xml:space="preserve">, </w:t>
      </w:r>
      <w:r w:rsidR="00912A05">
        <w:rPr>
          <w:rFonts w:cs="Times New Roman" w:hint="cs"/>
          <w:sz w:val="24"/>
          <w:szCs w:val="24"/>
          <w:rtl/>
          <w:lang w:val="en-US"/>
        </w:rPr>
        <w:t>אשר נקראת</w:t>
      </w:r>
      <w:r w:rsidR="00713F3B">
        <w:rPr>
          <w:rFonts w:cs="Times New Roman" w:hint="cs"/>
          <w:sz w:val="24"/>
          <w:szCs w:val="24"/>
          <w:rtl/>
          <w:lang w:val="en-US"/>
        </w:rPr>
        <w:t xml:space="preserve"> פונקציה היוריסטית</w:t>
      </w:r>
      <w:r w:rsidR="00912A05">
        <w:rPr>
          <w:rFonts w:cstheme="minorHAnsi" w:hint="cs"/>
          <w:sz w:val="24"/>
          <w:szCs w:val="24"/>
          <w:rtl/>
          <w:lang w:val="en-US"/>
        </w:rPr>
        <w:t>.</w:t>
      </w:r>
      <w:r w:rsidR="00713F3B">
        <w:rPr>
          <w:rFonts w:cs="Times New Roman" w:hint="cs"/>
          <w:sz w:val="24"/>
          <w:szCs w:val="24"/>
          <w:rtl/>
          <w:lang w:val="en-US"/>
        </w:rPr>
        <w:t xml:space="preserve"> ברוב המקרים אלגוריתם חמדן לא ימצא את הפתרון האופטימלי הכללי</w:t>
      </w:r>
      <w:r w:rsidR="00713F3B">
        <w:rPr>
          <w:rFonts w:cstheme="minorHAnsi" w:hint="cs"/>
          <w:sz w:val="24"/>
          <w:szCs w:val="24"/>
          <w:rtl/>
          <w:lang w:val="en-US"/>
        </w:rPr>
        <w:t xml:space="preserve">, </w:t>
      </w:r>
      <w:r w:rsidR="00713F3B">
        <w:rPr>
          <w:rFonts w:cs="Times New Roman" w:hint="cs"/>
          <w:sz w:val="24"/>
          <w:szCs w:val="24"/>
          <w:rtl/>
          <w:lang w:val="en-US"/>
        </w:rPr>
        <w:t>אבל יש סיכוי כי ימצא פתרונות מקומיים המדמים כזה בזמן סביר</w:t>
      </w:r>
      <w:r w:rsidR="00713F3B">
        <w:rPr>
          <w:rFonts w:cstheme="minorHAnsi" w:hint="cs"/>
          <w:sz w:val="24"/>
          <w:szCs w:val="24"/>
          <w:rtl/>
          <w:lang w:val="en-US"/>
        </w:rPr>
        <w:t>.</w:t>
      </w:r>
    </w:p>
    <w:p w14:paraId="2F0A7B0E" w14:textId="77777777" w:rsidR="00713F3B" w:rsidRPr="00713F3B" w:rsidRDefault="00713F3B" w:rsidP="00713F3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401F91E4" w14:textId="77777777" w:rsidR="00713F3B" w:rsidRDefault="00713F3B" w:rsidP="00713F3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BD392D">
        <w:rPr>
          <w:rFonts w:cstheme="minorHAnsi"/>
          <w:b/>
          <w:bCs/>
          <w:sz w:val="24"/>
          <w:szCs w:val="24"/>
          <w:lang w:val="en-US"/>
        </w:rPr>
        <w:t>Best-first search</w:t>
      </w:r>
      <w:r w:rsidRPr="00BD392D">
        <w:rPr>
          <w:rFonts w:cstheme="minorHAnsi" w:hint="cs"/>
          <w:b/>
          <w:bCs/>
          <w:sz w:val="24"/>
          <w:szCs w:val="24"/>
          <w:rtl/>
          <w:lang w:val="en-US"/>
        </w:rPr>
        <w:t xml:space="preserve">: </w:t>
      </w:r>
      <w:r>
        <w:rPr>
          <w:rFonts w:cs="Times New Roman" w:hint="cs"/>
          <w:sz w:val="24"/>
          <w:szCs w:val="24"/>
          <w:rtl/>
          <w:lang w:val="en-US"/>
        </w:rPr>
        <w:t>אלגוריתם המתקדם כל איטרציה לקודקוד המבטיח ביותר על פי חוק קבוע מראש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>החוק הזה בדרך כלל מיוצג על ידי ערך מספרי משתנה התלוי באלגוריתם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>אלגוריתם של דייקסטרה המשתמש בתור עדיפויות</w:t>
      </w:r>
      <w:r>
        <w:rPr>
          <w:rFonts w:cstheme="minorHAnsi" w:hint="cs"/>
          <w:sz w:val="24"/>
          <w:szCs w:val="24"/>
          <w:rtl/>
          <w:lang w:val="en-US"/>
        </w:rPr>
        <w:t xml:space="preserve">, </w:t>
      </w:r>
      <w:r>
        <w:rPr>
          <w:rFonts w:cs="Times New Roman" w:hint="cs"/>
          <w:sz w:val="24"/>
          <w:szCs w:val="24"/>
          <w:rtl/>
          <w:lang w:val="en-US"/>
        </w:rPr>
        <w:t>למשל</w:t>
      </w:r>
      <w:r>
        <w:rPr>
          <w:rFonts w:cstheme="minorHAnsi" w:hint="cs"/>
          <w:sz w:val="24"/>
          <w:szCs w:val="24"/>
          <w:rtl/>
          <w:lang w:val="en-US"/>
        </w:rPr>
        <w:t xml:space="preserve">, </w:t>
      </w:r>
      <w:r>
        <w:rPr>
          <w:rFonts w:cs="Times New Roman" w:hint="cs"/>
          <w:sz w:val="24"/>
          <w:szCs w:val="24"/>
          <w:rtl/>
          <w:lang w:val="en-US"/>
        </w:rPr>
        <w:t>משתמש בסכום עלות התנועה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 xml:space="preserve">כאשר </w:t>
      </w:r>
      <w:r>
        <w:rPr>
          <w:rFonts w:cstheme="minorHAnsi"/>
          <w:sz w:val="24"/>
          <w:szCs w:val="24"/>
          <w:lang w:val="en-US"/>
        </w:rPr>
        <w:t>BFS</w:t>
      </w:r>
      <w:r>
        <w:rPr>
          <w:rFonts w:cs="Times New Roman" w:hint="cs"/>
          <w:sz w:val="24"/>
          <w:szCs w:val="24"/>
          <w:rtl/>
          <w:lang w:val="en-US"/>
        </w:rPr>
        <w:t xml:space="preserve"> מסתמך אך ורק על משתנה היוריסטי הוא נקרא </w:t>
      </w:r>
      <w:r>
        <w:rPr>
          <w:rFonts w:cstheme="minorHAnsi"/>
          <w:sz w:val="24"/>
          <w:szCs w:val="24"/>
          <w:lang w:val="en-US"/>
        </w:rPr>
        <w:t>Greedy Best-first search</w:t>
      </w:r>
      <w:r>
        <w:rPr>
          <w:rFonts w:cstheme="minorHAnsi" w:hint="cs"/>
          <w:sz w:val="24"/>
          <w:szCs w:val="24"/>
          <w:rtl/>
          <w:lang w:val="en-US"/>
        </w:rPr>
        <w:t>.</w:t>
      </w:r>
    </w:p>
    <w:p w14:paraId="162CAE73" w14:textId="77777777" w:rsidR="00713F3B" w:rsidRPr="00713F3B" w:rsidRDefault="00713F3B" w:rsidP="00713F3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  <w:bookmarkStart w:id="21" w:name="_GoBack"/>
      <w:bookmarkEnd w:id="21"/>
    </w:p>
    <w:p w14:paraId="4B2D245B" w14:textId="77777777" w:rsidR="00713F3B" w:rsidRPr="00713F3B" w:rsidRDefault="00713F3B" w:rsidP="00632C1D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rFonts w:cs="Times New Roman" w:hint="cs"/>
          <w:sz w:val="24"/>
          <w:szCs w:val="24"/>
          <w:rtl/>
          <w:lang w:val="en-US"/>
        </w:rPr>
        <w:t>כאשר יש צורך למצוא דרך בין שני מקומות ולא בין מקום אחד לרבים ניתן</w:t>
      </w:r>
      <w:r>
        <w:rPr>
          <w:rFonts w:cstheme="minorHAnsi" w:hint="cs"/>
          <w:sz w:val="24"/>
          <w:szCs w:val="24"/>
          <w:lang w:val="en-US"/>
        </w:rPr>
        <w:t xml:space="preserve"> </w:t>
      </w:r>
      <w:r>
        <w:rPr>
          <w:rFonts w:cs="Times New Roman" w:hint="cs"/>
          <w:sz w:val="24"/>
          <w:szCs w:val="24"/>
          <w:rtl/>
          <w:lang w:val="en-US"/>
        </w:rPr>
        <w:t>לגרום לחזית להתפשט בכיוון המבטיח ביותר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 xml:space="preserve">האופן שבו קובעים את </w:t>
      </w:r>
      <w:r w:rsidRPr="00713F3B">
        <w:rPr>
          <w:rFonts w:cs="Times New Roman" w:hint="cs"/>
          <w:sz w:val="24"/>
          <w:szCs w:val="24"/>
          <w:rtl/>
          <w:lang w:val="en-US"/>
        </w:rPr>
        <w:t xml:space="preserve">המשתנה ההיוריסטי הזה תלוי בסוג הגרף </w:t>
      </w:r>
      <w:r w:rsidRPr="00713F3B">
        <w:rPr>
          <w:rFonts w:cstheme="minorHAnsi"/>
          <w:sz w:val="24"/>
          <w:szCs w:val="24"/>
          <w:rtl/>
          <w:lang w:val="en-US"/>
        </w:rPr>
        <w:t>–</w:t>
      </w:r>
      <w:r w:rsidRPr="00713F3B">
        <w:rPr>
          <w:rFonts w:cs="Times New Roman" w:hint="cs"/>
          <w:sz w:val="24"/>
          <w:szCs w:val="24"/>
          <w:rtl/>
          <w:lang w:val="en-US"/>
        </w:rPr>
        <w:t xml:space="preserve"> אם מדובר בעץ ניתן לבחור בצלע הקצרה לקודקוד הנוכחי</w:t>
      </w:r>
      <w:r w:rsidRPr="00713F3B">
        <w:rPr>
          <w:rFonts w:cstheme="minorHAnsi" w:hint="cs"/>
          <w:sz w:val="24"/>
          <w:szCs w:val="24"/>
          <w:rtl/>
          <w:lang w:val="en-US"/>
        </w:rPr>
        <w:t xml:space="preserve">, </w:t>
      </w:r>
      <w:r w:rsidRPr="00713F3B">
        <w:rPr>
          <w:rFonts w:cs="Times New Roman" w:hint="cs"/>
          <w:sz w:val="24"/>
          <w:szCs w:val="24"/>
          <w:rtl/>
          <w:lang w:val="en-US"/>
        </w:rPr>
        <w:t xml:space="preserve">אך האלגוריתם הכי אפקטיבי כאשר ניתן להעריך את </w:t>
      </w:r>
      <w:r w:rsidR="00632C1D">
        <w:rPr>
          <w:rFonts w:cs="Times New Roman" w:hint="cs"/>
          <w:sz w:val="24"/>
          <w:szCs w:val="24"/>
          <w:rtl/>
          <w:lang w:val="en-US"/>
        </w:rPr>
        <w:t>הבחירה</w:t>
      </w:r>
      <w:r w:rsidRPr="00713F3B">
        <w:rPr>
          <w:rFonts w:cs="Times New Roman" w:hint="cs"/>
          <w:sz w:val="24"/>
          <w:szCs w:val="24"/>
          <w:rtl/>
          <w:lang w:val="en-US"/>
        </w:rPr>
        <w:t xml:space="preserve"> של כל קודקוד </w:t>
      </w:r>
      <w:r w:rsidR="00632C1D">
        <w:rPr>
          <w:rFonts w:cs="Times New Roman" w:hint="cs"/>
          <w:sz w:val="24"/>
          <w:szCs w:val="24"/>
          <w:rtl/>
          <w:lang w:val="en-US"/>
        </w:rPr>
        <w:t>ביחס לכל הגרף</w:t>
      </w:r>
      <w:r w:rsidRPr="00713F3B">
        <w:rPr>
          <w:rFonts w:cstheme="minorHAnsi" w:hint="cs"/>
          <w:sz w:val="24"/>
          <w:szCs w:val="24"/>
          <w:rtl/>
          <w:lang w:val="en-US"/>
        </w:rPr>
        <w:t xml:space="preserve">. </w:t>
      </w:r>
      <w:r w:rsidRPr="00713F3B">
        <w:rPr>
          <w:rFonts w:cs="Times New Roman" w:hint="cs"/>
          <w:sz w:val="24"/>
          <w:szCs w:val="24"/>
          <w:rtl/>
          <w:lang w:val="en-US"/>
        </w:rPr>
        <w:t>לדוגמה</w:t>
      </w:r>
      <w:r w:rsidRPr="00713F3B">
        <w:rPr>
          <w:rFonts w:cstheme="minorHAnsi" w:hint="cs"/>
          <w:sz w:val="24"/>
          <w:szCs w:val="24"/>
          <w:rtl/>
          <w:lang w:val="en-US"/>
        </w:rPr>
        <w:t xml:space="preserve">, </w:t>
      </w:r>
      <w:r w:rsidRPr="00713F3B">
        <w:rPr>
          <w:rFonts w:cs="Times New Roman" w:hint="cs"/>
          <w:sz w:val="24"/>
          <w:szCs w:val="24"/>
          <w:rtl/>
          <w:lang w:val="en-US"/>
        </w:rPr>
        <w:t xml:space="preserve">במקרה של טבלה </w:t>
      </w:r>
      <w:r w:rsidR="00632C1D">
        <w:rPr>
          <w:rFonts w:cs="Times New Roman" w:hint="cs"/>
          <w:sz w:val="24"/>
          <w:szCs w:val="24"/>
          <w:rtl/>
          <w:lang w:val="en-US"/>
        </w:rPr>
        <w:t>המשתנה ההיוריסטי יוערך על ידי</w:t>
      </w:r>
      <w:r w:rsidRPr="00713F3B">
        <w:rPr>
          <w:rFonts w:cs="Times New Roman" w:hint="cs"/>
          <w:sz w:val="24"/>
          <w:szCs w:val="24"/>
          <w:rtl/>
          <w:lang w:val="en-US"/>
        </w:rPr>
        <w:t xml:space="preserve"> מדידת מרחק מקודקוד היעד</w:t>
      </w:r>
      <w:r w:rsidRPr="00713F3B">
        <w:rPr>
          <w:rFonts w:cstheme="minorHAnsi" w:hint="cs"/>
          <w:sz w:val="24"/>
          <w:szCs w:val="24"/>
          <w:rtl/>
          <w:lang w:val="en-US"/>
        </w:rPr>
        <w:t>.</w:t>
      </w:r>
    </w:p>
    <w:p w14:paraId="1DD881D7" w14:textId="77777777" w:rsidR="00713F3B" w:rsidRDefault="00713F3B" w:rsidP="00713F3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15F9D339" w14:textId="77777777" w:rsidR="00E74BF8" w:rsidRDefault="00E74BF8" w:rsidP="002D3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r w:rsidRPr="00E74BF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H</w:t>
      </w:r>
      <w:r w:rsidRPr="00E74BF8">
        <w:rPr>
          <w:rFonts w:ascii="Courier New" w:eastAsia="Times New Roman" w:hAnsi="Courier New" w:cs="Courier New"/>
          <w:sz w:val="20"/>
          <w:szCs w:val="20"/>
          <w:lang w:eastAsia="en-GB"/>
        </w:rPr>
        <w:t>euristic(a,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b)</w:t>
      </w:r>
      <w:r w:rsidR="002D33F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//Manhattan d</w:t>
      </w:r>
      <w:r w:rsidR="002D33F8" w:rsidRPr="00E74BF8">
        <w:rPr>
          <w:rFonts w:ascii="Courier New" w:eastAsia="Times New Roman" w:hAnsi="Courier New" w:cs="Courier New"/>
          <w:sz w:val="20"/>
          <w:szCs w:val="20"/>
          <w:lang w:eastAsia="en-GB"/>
        </w:rPr>
        <w:t>istance on a square grid</w:t>
      </w:r>
    </w:p>
    <w:p w14:paraId="2C28FB70" w14:textId="77777777" w:rsidR="00E74BF8" w:rsidRPr="00E74BF8" w:rsidRDefault="00E74BF8" w:rsidP="00E74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3B42C756" w14:textId="77777777" w:rsidR="00E74BF8" w:rsidRDefault="002D33F8" w:rsidP="002D3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="00E74BF8">
        <w:rPr>
          <w:rFonts w:ascii="Courier New" w:eastAsia="Times New Roman" w:hAnsi="Courier New" w:cs="Courier New"/>
          <w:sz w:val="20"/>
          <w:szCs w:val="20"/>
          <w:lang w:eastAsia="en-GB"/>
        </w:rPr>
        <w:t>return(Math.Abs(a.X - b.X) + Math.Abs(a.Y - b.Y</w:t>
      </w:r>
      <w:r w:rsidR="00E74BF8" w:rsidRPr="00E74BF8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="00E74BF8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0BE60B4E" w14:textId="77777777" w:rsidR="00E74BF8" w:rsidRDefault="00E74BF8" w:rsidP="00E74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134C79BE" w14:textId="77777777" w:rsidR="00E74BF8" w:rsidRDefault="00E74BF8" w:rsidP="00E74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  <w:rtl/>
          <w:lang w:eastAsia="en-GB"/>
        </w:rPr>
      </w:pPr>
    </w:p>
    <w:p w14:paraId="77E72FA8" w14:textId="77777777" w:rsidR="00E74BF8" w:rsidRDefault="009A2766" w:rsidP="00E74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GB"/>
        </w:rPr>
        <w:t>Greedy_best_first_search</w:t>
      </w:r>
      <w:r w:rsidR="00E74BF8">
        <w:rPr>
          <w:rFonts w:ascii="Courier New" w:eastAsia="Times New Roman" w:hAnsi="Courier New" w:cs="Courier New"/>
          <w:sz w:val="20"/>
          <w:szCs w:val="20"/>
          <w:lang w:val="en-US" w:eastAsia="en-GB"/>
        </w:rPr>
        <w:t>(graph, start, finish)</w:t>
      </w:r>
    </w:p>
    <w:p w14:paraId="7B1C44BA" w14:textId="77777777" w:rsidR="00E74BF8" w:rsidRDefault="00E74BF8" w:rsidP="00E74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GB"/>
        </w:rPr>
        <w:t>{</w:t>
      </w:r>
    </w:p>
    <w:p w14:paraId="068587CA" w14:textId="77777777" w:rsidR="00E74BF8" w:rsidRDefault="00E74BF8" w:rsidP="00E74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</w:p>
    <w:p w14:paraId="4BB6F95E" w14:textId="77777777" w:rsidR="00B45977" w:rsidRPr="002829C3" w:rsidRDefault="00B45977" w:rsidP="00B45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frontier =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new priorityQueue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14:paraId="458972B3" w14:textId="77777777" w:rsidR="00B45977" w:rsidRPr="002829C3" w:rsidRDefault="00B45977" w:rsidP="00B45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start.cost = H</w:t>
      </w:r>
      <w:r w:rsidRPr="00E74BF8">
        <w:rPr>
          <w:rFonts w:ascii="Courier New" w:eastAsia="Times New Roman" w:hAnsi="Courier New" w:cs="Courier New"/>
          <w:sz w:val="20"/>
          <w:szCs w:val="20"/>
          <w:lang w:eastAsia="en-GB"/>
        </w:rPr>
        <w:t>euristic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(start, finish)</w:t>
      </w:r>
    </w:p>
    <w:p w14:paraId="450217EA" w14:textId="77777777" w:rsidR="00B45977" w:rsidRDefault="00B45977" w:rsidP="00B45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start.parent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null</w:t>
      </w:r>
    </w:p>
    <w:p w14:paraId="7C5C5282" w14:textId="77777777" w:rsidR="00B45977" w:rsidRPr="002829C3" w:rsidRDefault="00B45977" w:rsidP="0035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frontier.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enqueue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(start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, start.cost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7CD631A5" w14:textId="77777777" w:rsidR="00B45977" w:rsidRPr="002829C3" w:rsidRDefault="00B45977" w:rsidP="00B45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03B80DA" w14:textId="77777777" w:rsidR="00B45977" w:rsidRDefault="00B45977" w:rsidP="00B45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while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(frontier.count != 0)</w:t>
      </w:r>
    </w:p>
    <w:p w14:paraId="45CAF30D" w14:textId="77777777" w:rsidR="00B45977" w:rsidRPr="002829C3" w:rsidRDefault="00B45977" w:rsidP="00B45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14:paraId="15DB1AFC" w14:textId="77777777" w:rsidR="00B45977" w:rsidRPr="002829C3" w:rsidRDefault="00B45977" w:rsidP="00B45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current = frontier.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dequeue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14:paraId="11A6E02F" w14:textId="77777777" w:rsidR="00B45977" w:rsidRDefault="00B45977" w:rsidP="00B45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foreach(node next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 graph.neighbors(current)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49F32C1D" w14:textId="77777777" w:rsidR="00B45977" w:rsidRPr="002829C3" w:rsidRDefault="00B45977" w:rsidP="00E86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14:paraId="10F0217D" w14:textId="77777777" w:rsidR="00B45977" w:rsidRPr="00986931" w:rsidRDefault="00B45977" w:rsidP="00E86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  <w:lang w:val="en-US" w:eastAsia="en-GB"/>
        </w:rPr>
      </w:pP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if(</w:t>
      </w:r>
      <w:r w:rsidR="00E8624C">
        <w:rPr>
          <w:rFonts w:ascii="Courier New" w:eastAsia="Times New Roman" w:hAnsi="Courier New" w:cs="Courier New"/>
          <w:sz w:val="20"/>
          <w:szCs w:val="20"/>
          <w:lang w:eastAsia="en-GB"/>
        </w:rPr>
        <w:t>next.parent == null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674180CA" w14:textId="77777777" w:rsidR="00B45977" w:rsidRDefault="00B45977" w:rsidP="00B45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14:paraId="56F6B10E" w14:textId="77777777" w:rsidR="00B45977" w:rsidRPr="002829C3" w:rsidRDefault="00B45977" w:rsidP="002D3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 xml:space="preserve">next.cost = </w:t>
      </w:r>
      <w:r w:rsidR="002D33F8">
        <w:rPr>
          <w:rFonts w:ascii="Courier New" w:eastAsia="Times New Roman" w:hAnsi="Courier New" w:cs="Courier New"/>
          <w:sz w:val="20"/>
          <w:szCs w:val="20"/>
          <w:lang w:eastAsia="en-GB"/>
        </w:rPr>
        <w:t>next.H</w:t>
      </w:r>
      <w:r w:rsidR="002D33F8" w:rsidRPr="00E74BF8">
        <w:rPr>
          <w:rFonts w:ascii="Courier New" w:eastAsia="Times New Roman" w:hAnsi="Courier New" w:cs="Courier New"/>
          <w:sz w:val="20"/>
          <w:szCs w:val="20"/>
          <w:lang w:eastAsia="en-GB"/>
        </w:rPr>
        <w:t>euristic</w:t>
      </w:r>
      <w:r w:rsidR="002D33F8">
        <w:rPr>
          <w:rFonts w:ascii="Courier New" w:eastAsia="Times New Roman" w:hAnsi="Courier New" w:cs="Courier New"/>
          <w:sz w:val="20"/>
          <w:szCs w:val="20"/>
          <w:lang w:eastAsia="en-GB"/>
        </w:rPr>
        <w:t>(next, finish)</w:t>
      </w:r>
    </w:p>
    <w:p w14:paraId="50F34099" w14:textId="77777777" w:rsidR="00B45977" w:rsidRDefault="00B45977" w:rsidP="00B45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next.parent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current</w:t>
      </w:r>
    </w:p>
    <w:p w14:paraId="1F02179C" w14:textId="77777777" w:rsidR="00B45977" w:rsidRDefault="00B45977" w:rsidP="00B45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frontier.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enqueue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(next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, next.cost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2E506FF9" w14:textId="77777777" w:rsidR="00B45977" w:rsidRPr="00230F3D" w:rsidRDefault="00B45977" w:rsidP="00B45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if(next.equals(finish))</w:t>
      </w:r>
    </w:p>
    <w:p w14:paraId="5EE4750D" w14:textId="77777777" w:rsidR="00B45977" w:rsidRDefault="00B45977" w:rsidP="00B45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break</w:t>
      </w:r>
    </w:p>
    <w:p w14:paraId="7D6B6C81" w14:textId="77777777" w:rsidR="00B45977" w:rsidRDefault="00B45977" w:rsidP="00B45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14:paraId="1D2E8993" w14:textId="77777777" w:rsidR="00B45977" w:rsidRDefault="00B45977" w:rsidP="00B45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14:paraId="1D6097DC" w14:textId="77777777" w:rsidR="00E74BF8" w:rsidRDefault="00E74BF8" w:rsidP="00E74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1DAE8307" w14:textId="77777777" w:rsidR="00E74BF8" w:rsidRPr="00E74BF8" w:rsidRDefault="00E74BF8" w:rsidP="00E74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</w:p>
    <w:p w14:paraId="4AE56E8C" w14:textId="77777777" w:rsidR="00E74BF8" w:rsidRPr="00E74BF8" w:rsidRDefault="00E74BF8" w:rsidP="00E74BF8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</w:rPr>
      </w:pPr>
    </w:p>
    <w:sectPr w:rsidR="00E74BF8" w:rsidRPr="00E74BF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ochav Braiman" w:date="2016-11-22T07:53:00Z" w:initials="CB">
    <w:p w14:paraId="311828A3" w14:textId="77777777" w:rsidR="00AE4BC4" w:rsidRPr="00AE4BC4" w:rsidRDefault="00AE4BC4">
      <w:pPr>
        <w:pStyle w:val="CommentText"/>
        <w:rPr>
          <w:rFonts w:hint="cs"/>
          <w:rtl/>
          <w:lang w:val="en-US"/>
        </w:rPr>
      </w:pPr>
      <w:r>
        <w:rPr>
          <w:rStyle w:val="CommentReference"/>
        </w:rPr>
        <w:annotationRef/>
      </w:r>
      <w:r>
        <w:rPr>
          <w:rFonts w:hint="cs"/>
          <w:rtl/>
          <w:lang w:val="en-US"/>
        </w:rPr>
        <w:t>קיים הבדל</w:t>
      </w:r>
    </w:p>
  </w:comment>
  <w:comment w:id="5" w:author="Cochav Braiman" w:date="2016-11-22T07:49:00Z" w:initials="CB">
    <w:p w14:paraId="06DBB4C2" w14:textId="77777777" w:rsidR="00AE4BC4" w:rsidRPr="00AE4BC4" w:rsidRDefault="00AE4BC4">
      <w:pPr>
        <w:pStyle w:val="CommentText"/>
        <w:rPr>
          <w:rFonts w:hint="cs"/>
          <w:rtl/>
          <w:lang w:val="en-US"/>
        </w:rPr>
      </w:pPr>
      <w:r>
        <w:rPr>
          <w:rStyle w:val="CommentReference"/>
        </w:rPr>
        <w:annotationRef/>
      </w:r>
      <w:r>
        <w:rPr>
          <w:rFonts w:hint="cs"/>
          <w:rtl/>
          <w:lang w:val="en-US"/>
        </w:rPr>
        <w:t>איזה רחובות</w:t>
      </w:r>
    </w:p>
  </w:comment>
  <w:comment w:id="7" w:author="Cochav Braiman" w:date="2016-11-22T07:51:00Z" w:initials="CB">
    <w:p w14:paraId="35B22B27" w14:textId="77777777" w:rsidR="00AE4BC4" w:rsidRPr="00AE4BC4" w:rsidRDefault="00AE4BC4">
      <w:pPr>
        <w:pStyle w:val="CommentText"/>
        <w:rPr>
          <w:rFonts w:hint="cs"/>
          <w:rtl/>
          <w:lang w:val="en-US"/>
        </w:rPr>
      </w:pPr>
      <w:r>
        <w:rPr>
          <w:rStyle w:val="CommentReference"/>
        </w:rPr>
        <w:annotationRef/>
      </w:r>
      <w:r>
        <w:rPr>
          <w:rStyle w:val="CommentReference"/>
          <w:rFonts w:hint="cs"/>
          <w:rtl/>
        </w:rPr>
        <w:t>בעיקרון כן , אבל ההסבר לא ברור</w:t>
      </w:r>
    </w:p>
  </w:comment>
  <w:comment w:id="10" w:author="Cochav Braiman" w:date="2016-11-22T07:52:00Z" w:initials="CB">
    <w:p w14:paraId="0F2E453F" w14:textId="77777777" w:rsidR="00AE4BC4" w:rsidRPr="00AE4BC4" w:rsidRDefault="00AE4BC4">
      <w:pPr>
        <w:pStyle w:val="CommentText"/>
        <w:rPr>
          <w:rFonts w:hint="cs"/>
          <w:rtl/>
          <w:lang w:val="en-US"/>
        </w:rPr>
      </w:pPr>
      <w:r>
        <w:rPr>
          <w:rStyle w:val="CommentReference"/>
        </w:rPr>
        <w:annotationRef/>
      </w:r>
      <w:r>
        <w:rPr>
          <w:rStyle w:val="CommentReference"/>
          <w:rFonts w:hint="cs"/>
          <w:rtl/>
        </w:rPr>
        <w:t>רצוי להרחיב</w:t>
      </w:r>
    </w:p>
  </w:comment>
  <w:comment w:id="11" w:author="Cochav Braiman" w:date="2016-11-22T07:55:00Z" w:initials="CB">
    <w:p w14:paraId="7D233FB3" w14:textId="77777777" w:rsidR="00AE4BC4" w:rsidRPr="00AE4BC4" w:rsidRDefault="00AE4BC4">
      <w:pPr>
        <w:pStyle w:val="CommentText"/>
        <w:rPr>
          <w:rFonts w:hint="cs"/>
          <w:rtl/>
          <w:lang w:val="en-US"/>
        </w:rPr>
      </w:pPr>
      <w:r>
        <w:rPr>
          <w:rStyle w:val="CommentReference"/>
        </w:rPr>
        <w:annotationRef/>
      </w:r>
      <w:r>
        <w:rPr>
          <w:rFonts w:hint="cs"/>
          <w:rtl/>
          <w:lang w:val="en-US"/>
        </w:rPr>
        <w:t>ניסוח לא ברור</w:t>
      </w:r>
    </w:p>
  </w:comment>
  <w:comment w:id="12" w:author="Cochav Braiman" w:date="2016-11-22T07:56:00Z" w:initials="CB">
    <w:p w14:paraId="4C4FB09C" w14:textId="77777777" w:rsidR="00AE4BC4" w:rsidRPr="00AE4BC4" w:rsidRDefault="00AE4BC4">
      <w:pPr>
        <w:pStyle w:val="CommentText"/>
        <w:rPr>
          <w:rFonts w:hint="cs"/>
          <w:rtl/>
          <w:lang w:val="en-US"/>
        </w:rPr>
      </w:pPr>
      <w:r>
        <w:rPr>
          <w:rStyle w:val="CommentReference"/>
        </w:rPr>
        <w:annotationRef/>
      </w:r>
      <w:r w:rsidR="00605068">
        <w:rPr>
          <w:rFonts w:hint="cs"/>
          <w:rtl/>
          <w:lang w:val="en-US"/>
        </w:rPr>
        <w:t>למה הוא הפשוט ביותר ? מה האלטרנטיבות?</w:t>
      </w:r>
    </w:p>
  </w:comment>
  <w:comment w:id="13" w:author="Cochav Braiman" w:date="2016-11-22T07:56:00Z" w:initials="CB">
    <w:p w14:paraId="283730CF" w14:textId="77777777" w:rsidR="00605068" w:rsidRPr="00605068" w:rsidRDefault="00605068">
      <w:pPr>
        <w:pStyle w:val="CommentText"/>
        <w:rPr>
          <w:rFonts w:hint="cs"/>
          <w:rtl/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??????? </w:t>
      </w:r>
      <w:r>
        <w:rPr>
          <w:rFonts w:hint="cs"/>
          <w:rtl/>
          <w:lang w:val="en-US"/>
        </w:rPr>
        <w:t>למה הכוונה באלגוריתם יותר מפותח?</w:t>
      </w:r>
    </w:p>
  </w:comment>
  <w:comment w:id="14" w:author="Cochav Braiman" w:date="2016-11-22T07:58:00Z" w:initials="CB">
    <w:p w14:paraId="68582A65" w14:textId="77777777" w:rsidR="00605068" w:rsidRPr="00605068" w:rsidRDefault="00605068">
      <w:pPr>
        <w:pStyle w:val="CommentText"/>
        <w:rPr>
          <w:rFonts w:hint="cs"/>
          <w:rtl/>
          <w:lang w:val="en-US"/>
        </w:rPr>
      </w:pPr>
      <w:r>
        <w:rPr>
          <w:rStyle w:val="CommentReference"/>
        </w:rPr>
        <w:annotationRef/>
      </w:r>
      <w:r>
        <w:rPr>
          <w:rFonts w:hint="cs"/>
          <w:rtl/>
          <w:lang w:val="en-US"/>
        </w:rPr>
        <w:t xml:space="preserve">הניסוח לא ברור לא ברור למה את מתכוונת כשאת אומרת "עלות התנועה" </w:t>
      </w:r>
    </w:p>
  </w:comment>
  <w:comment w:id="15" w:author="Cochav Braiman" w:date="2016-11-22T08:03:00Z" w:initials="CB">
    <w:p w14:paraId="195F638C" w14:textId="77777777" w:rsidR="00605068" w:rsidRDefault="00605068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רצוי להוסיף הסברים לקוד</w:t>
      </w:r>
    </w:p>
  </w:comment>
  <w:comment w:id="16" w:author="Cochav Braiman" w:date="2016-11-22T08:01:00Z" w:initials="CB">
    <w:p w14:paraId="7B7AB930" w14:textId="77777777" w:rsidR="00605068" w:rsidRDefault="00605068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למה ? דרוש פירוט גם אם זה נראה טריווילי</w:t>
      </w:r>
    </w:p>
  </w:comment>
  <w:comment w:id="17" w:author="Cochav Braiman" w:date="2016-11-22T08:03:00Z" w:initials="CB">
    <w:p w14:paraId="2E1F63A5" w14:textId="77777777" w:rsidR="00605068" w:rsidRPr="00605068" w:rsidRDefault="00605068">
      <w:pPr>
        <w:pStyle w:val="CommentText"/>
        <w:rPr>
          <w:rFonts w:hint="cs"/>
          <w:rtl/>
          <w:lang w:val="en-US"/>
        </w:rPr>
      </w:pPr>
      <w:r>
        <w:rPr>
          <w:rStyle w:val="CommentReference"/>
        </w:rPr>
        <w:annotationRef/>
      </w:r>
      <w:r>
        <w:rPr>
          <w:rFonts w:hint="cs"/>
          <w:rtl/>
          <w:lang w:val="en-US"/>
        </w:rPr>
        <w:t>למה ? רצוי להסביר טענות כאילו. כמו כן כל מושג לא טריווילי לחלוטין צריך להסביר</w:t>
      </w:r>
    </w:p>
  </w:comment>
  <w:comment w:id="18" w:author="Cochav Braiman" w:date="2016-11-22T08:04:00Z" w:initials="CB">
    <w:p w14:paraId="053E7880" w14:textId="77777777" w:rsidR="00605068" w:rsidRPr="00605068" w:rsidRDefault="0060506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?????</w:t>
      </w:r>
    </w:p>
  </w:comment>
  <w:comment w:id="20" w:author="Cochav Braiman" w:date="2016-11-22T08:05:00Z" w:initials="CB">
    <w:p w14:paraId="48A18BE2" w14:textId="77777777" w:rsidR="00605068" w:rsidRPr="00605068" w:rsidRDefault="00605068" w:rsidP="00C63112">
      <w:pPr>
        <w:pStyle w:val="CommentText"/>
        <w:rPr>
          <w:rFonts w:hint="cs"/>
          <w:rtl/>
          <w:lang w:val="en-US"/>
        </w:rPr>
      </w:pPr>
      <w:r>
        <w:rPr>
          <w:rStyle w:val="CommentReference"/>
        </w:rPr>
        <w:annotationRef/>
      </w:r>
      <w:r>
        <w:rPr>
          <w:rFonts w:hint="cs"/>
          <w:rtl/>
          <w:lang w:val="en-US"/>
        </w:rPr>
        <w:t xml:space="preserve">דרוש הסבר </w:t>
      </w:r>
      <w:r w:rsidR="00C63112">
        <w:rPr>
          <w:rFonts w:hint="cs"/>
          <w:rtl/>
          <w:lang w:val="en-US"/>
        </w:rPr>
        <w:t xml:space="preserve">כללי </w:t>
      </w:r>
      <w:r>
        <w:rPr>
          <w:rFonts w:hint="cs"/>
          <w:rtl/>
          <w:lang w:val="en-US"/>
        </w:rPr>
        <w:t xml:space="preserve">לגבי </w:t>
      </w:r>
      <w:r w:rsidR="00C63112">
        <w:rPr>
          <w:rFonts w:hint="cs"/>
          <w:rtl/>
          <w:lang w:val="en-US"/>
        </w:rPr>
        <w:t>מהו אלגוריתם היוריסטי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11828A3" w15:done="0"/>
  <w15:commentEx w15:paraId="06DBB4C2" w15:done="0"/>
  <w15:commentEx w15:paraId="35B22B27" w15:done="0"/>
  <w15:commentEx w15:paraId="0F2E453F" w15:done="0"/>
  <w15:commentEx w15:paraId="7D233FB3" w15:done="0"/>
  <w15:commentEx w15:paraId="4C4FB09C" w15:done="0"/>
  <w15:commentEx w15:paraId="283730CF" w15:done="0"/>
  <w15:commentEx w15:paraId="68582A65" w15:done="0"/>
  <w15:commentEx w15:paraId="195F638C" w15:done="0"/>
  <w15:commentEx w15:paraId="7B7AB930" w15:done="0"/>
  <w15:commentEx w15:paraId="2E1F63A5" w15:done="0"/>
  <w15:commentEx w15:paraId="053E7880" w15:done="0"/>
  <w15:commentEx w15:paraId="48A18BE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30AA1"/>
    <w:multiLevelType w:val="multilevel"/>
    <w:tmpl w:val="DC0A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ochav Braiman">
    <w15:presenceInfo w15:providerId="AD" w15:userId="S-1-5-21-606772748-477572614-688488514-125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F24"/>
    <w:rsid w:val="00004D0A"/>
    <w:rsid w:val="000A1A62"/>
    <w:rsid w:val="000C6A77"/>
    <w:rsid w:val="000E2CB0"/>
    <w:rsid w:val="000F6AA1"/>
    <w:rsid w:val="001059EA"/>
    <w:rsid w:val="00127035"/>
    <w:rsid w:val="00141BC8"/>
    <w:rsid w:val="001A1060"/>
    <w:rsid w:val="001E5523"/>
    <w:rsid w:val="001E7B5C"/>
    <w:rsid w:val="002013CF"/>
    <w:rsid w:val="00230F3D"/>
    <w:rsid w:val="00232A29"/>
    <w:rsid w:val="0028087A"/>
    <w:rsid w:val="002829C3"/>
    <w:rsid w:val="002D33F8"/>
    <w:rsid w:val="00303FF9"/>
    <w:rsid w:val="003042B2"/>
    <w:rsid w:val="0031072B"/>
    <w:rsid w:val="00320CFD"/>
    <w:rsid w:val="00351143"/>
    <w:rsid w:val="0035286D"/>
    <w:rsid w:val="00367A8B"/>
    <w:rsid w:val="0039511E"/>
    <w:rsid w:val="003A4E0D"/>
    <w:rsid w:val="003C2477"/>
    <w:rsid w:val="003E74D9"/>
    <w:rsid w:val="004359DC"/>
    <w:rsid w:val="0043686D"/>
    <w:rsid w:val="0044499B"/>
    <w:rsid w:val="00446812"/>
    <w:rsid w:val="00453AE3"/>
    <w:rsid w:val="004568D8"/>
    <w:rsid w:val="004616F0"/>
    <w:rsid w:val="0048241C"/>
    <w:rsid w:val="00490F74"/>
    <w:rsid w:val="004A1864"/>
    <w:rsid w:val="004E7C6D"/>
    <w:rsid w:val="00531F3F"/>
    <w:rsid w:val="00532239"/>
    <w:rsid w:val="0053382A"/>
    <w:rsid w:val="00567547"/>
    <w:rsid w:val="00571415"/>
    <w:rsid w:val="005A43EA"/>
    <w:rsid w:val="005D543C"/>
    <w:rsid w:val="005E63DC"/>
    <w:rsid w:val="005F41FE"/>
    <w:rsid w:val="00605068"/>
    <w:rsid w:val="00632C1D"/>
    <w:rsid w:val="00633BB1"/>
    <w:rsid w:val="00636033"/>
    <w:rsid w:val="006A2181"/>
    <w:rsid w:val="006E61BB"/>
    <w:rsid w:val="00710147"/>
    <w:rsid w:val="00713F3B"/>
    <w:rsid w:val="0073719B"/>
    <w:rsid w:val="0078368A"/>
    <w:rsid w:val="007916DD"/>
    <w:rsid w:val="007B2CE1"/>
    <w:rsid w:val="007B68BD"/>
    <w:rsid w:val="007B6AAC"/>
    <w:rsid w:val="007D59A3"/>
    <w:rsid w:val="0084544C"/>
    <w:rsid w:val="00846122"/>
    <w:rsid w:val="00851C5F"/>
    <w:rsid w:val="0087524E"/>
    <w:rsid w:val="008B798A"/>
    <w:rsid w:val="008C0781"/>
    <w:rsid w:val="008D7214"/>
    <w:rsid w:val="008E2F48"/>
    <w:rsid w:val="008F4B0B"/>
    <w:rsid w:val="009000DD"/>
    <w:rsid w:val="0090496A"/>
    <w:rsid w:val="00912A05"/>
    <w:rsid w:val="009212DB"/>
    <w:rsid w:val="009659CA"/>
    <w:rsid w:val="00976F27"/>
    <w:rsid w:val="00977B3D"/>
    <w:rsid w:val="00986931"/>
    <w:rsid w:val="0099301F"/>
    <w:rsid w:val="009A2766"/>
    <w:rsid w:val="009C3B7B"/>
    <w:rsid w:val="009E4541"/>
    <w:rsid w:val="009F5DBF"/>
    <w:rsid w:val="00A0523E"/>
    <w:rsid w:val="00A77476"/>
    <w:rsid w:val="00AD0B8B"/>
    <w:rsid w:val="00AD51FA"/>
    <w:rsid w:val="00AD5F49"/>
    <w:rsid w:val="00AE4BC4"/>
    <w:rsid w:val="00AF7E82"/>
    <w:rsid w:val="00B0712B"/>
    <w:rsid w:val="00B45977"/>
    <w:rsid w:val="00B843F5"/>
    <w:rsid w:val="00B85BDF"/>
    <w:rsid w:val="00B974A4"/>
    <w:rsid w:val="00BD392D"/>
    <w:rsid w:val="00C04DC1"/>
    <w:rsid w:val="00C070D6"/>
    <w:rsid w:val="00C23572"/>
    <w:rsid w:val="00C375BF"/>
    <w:rsid w:val="00C415D4"/>
    <w:rsid w:val="00C4390E"/>
    <w:rsid w:val="00C46FDA"/>
    <w:rsid w:val="00C63112"/>
    <w:rsid w:val="00C714EC"/>
    <w:rsid w:val="00CD5B7C"/>
    <w:rsid w:val="00CD78BC"/>
    <w:rsid w:val="00D12938"/>
    <w:rsid w:val="00DB4F43"/>
    <w:rsid w:val="00DD2BBC"/>
    <w:rsid w:val="00DD4E61"/>
    <w:rsid w:val="00E335ED"/>
    <w:rsid w:val="00E47894"/>
    <w:rsid w:val="00E65DE3"/>
    <w:rsid w:val="00E74BF8"/>
    <w:rsid w:val="00E8624C"/>
    <w:rsid w:val="00EB0209"/>
    <w:rsid w:val="00EB0F24"/>
    <w:rsid w:val="00F05984"/>
    <w:rsid w:val="00F1380E"/>
    <w:rsid w:val="00F30AF5"/>
    <w:rsid w:val="00F52C34"/>
    <w:rsid w:val="00F76AF3"/>
    <w:rsid w:val="00F8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58B11"/>
  <w15:chartTrackingRefBased/>
  <w15:docId w15:val="{1AA72776-0A8E-47CE-BC7C-B30DB554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138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380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13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1380E"/>
    <w:rPr>
      <w:color w:val="0000FF"/>
      <w:u w:val="single"/>
    </w:rPr>
  </w:style>
  <w:style w:type="character" w:customStyle="1" w:styleId="eyebrow">
    <w:name w:val="eyebrow"/>
    <w:basedOn w:val="DefaultParagraphFont"/>
    <w:rsid w:val="00F1380E"/>
  </w:style>
  <w:style w:type="character" w:styleId="Emphasis">
    <w:name w:val="Emphasis"/>
    <w:basedOn w:val="DefaultParagraphFont"/>
    <w:uiPriority w:val="20"/>
    <w:qFormat/>
    <w:rsid w:val="00F1380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9C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frontier">
    <w:name w:val="frontier"/>
    <w:basedOn w:val="DefaultParagraphFont"/>
    <w:rsid w:val="002829C3"/>
  </w:style>
  <w:style w:type="character" w:customStyle="1" w:styleId="start">
    <w:name w:val="start"/>
    <w:basedOn w:val="DefaultParagraphFont"/>
    <w:rsid w:val="002829C3"/>
  </w:style>
  <w:style w:type="character" w:customStyle="1" w:styleId="camefrom">
    <w:name w:val="came_from"/>
    <w:basedOn w:val="DefaultParagraphFont"/>
    <w:rsid w:val="002829C3"/>
  </w:style>
  <w:style w:type="character" w:customStyle="1" w:styleId="current">
    <w:name w:val="current"/>
    <w:basedOn w:val="DefaultParagraphFont"/>
    <w:rsid w:val="002829C3"/>
  </w:style>
  <w:style w:type="character" w:customStyle="1" w:styleId="next">
    <w:name w:val="next"/>
    <w:basedOn w:val="DefaultParagraphFont"/>
    <w:rsid w:val="002829C3"/>
  </w:style>
  <w:style w:type="paragraph" w:styleId="ListParagraph">
    <w:name w:val="List Paragraph"/>
    <w:basedOn w:val="Normal"/>
    <w:uiPriority w:val="34"/>
    <w:qFormat/>
    <w:rsid w:val="00633B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3A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E4B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4B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4B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4B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4B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B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B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13A8E-35E0-44A4-B894-5AC1FB84A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1391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hagar@zisser.com</dc:creator>
  <cp:keywords/>
  <dc:description/>
  <cp:lastModifiedBy>Cochav Braiman</cp:lastModifiedBy>
  <cp:revision>2</cp:revision>
  <dcterms:created xsi:type="dcterms:W3CDTF">2016-11-22T06:07:00Z</dcterms:created>
  <dcterms:modified xsi:type="dcterms:W3CDTF">2016-11-22T06:07:00Z</dcterms:modified>
</cp:coreProperties>
</file>