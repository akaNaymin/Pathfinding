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42A82" w14:textId="7874AB08" w:rsidR="0026548D" w:rsidRPr="0026548D" w:rsidRDefault="0026548D" w:rsidP="00B1680E">
      <w:pPr>
        <w:bidi/>
        <w:spacing w:line="360" w:lineRule="auto"/>
        <w:rPr>
          <w:ins w:id="0" w:author="Ilan Zisser" w:date="2016-12-07T12:04:00Z"/>
          <w:rFonts w:cs="Times New Roman"/>
          <w:sz w:val="24"/>
          <w:szCs w:val="24"/>
          <w:rtl/>
          <w:lang w:val="en-US"/>
          <w:rPrChange w:id="1" w:author="Ilan Zisser" w:date="2016-12-07T12:06:00Z">
            <w:rPr>
              <w:ins w:id="2" w:author="Ilan Zisser" w:date="2016-12-07T12:04:00Z"/>
              <w:rFonts w:cs="Times New Roman"/>
              <w:b/>
              <w:bCs/>
              <w:sz w:val="24"/>
              <w:szCs w:val="24"/>
              <w:rtl/>
              <w:lang w:val="en-US"/>
            </w:rPr>
          </w:rPrChange>
        </w:rPr>
      </w:pPr>
      <w:ins w:id="3" w:author="Ilan Zisser" w:date="2016-12-07T12:04:00Z">
        <w:r w:rsidRPr="0026548D">
          <w:rPr>
            <w:rFonts w:cs="Times New Roman" w:hint="cs"/>
            <w:sz w:val="24"/>
            <w:szCs w:val="24"/>
            <w:rtl/>
            <w:lang w:val="en-US"/>
            <w:rPrChange w:id="4" w:author="Ilan Zisser" w:date="2016-12-07T12:06:00Z">
              <w:rPr>
                <w:rFonts w:cs="Times New Roman" w:hint="cs"/>
                <w:b/>
                <w:bCs/>
                <w:sz w:val="24"/>
                <w:szCs w:val="24"/>
                <w:rtl/>
                <w:lang w:val="en-US"/>
              </w:rPr>
            </w:rPrChange>
          </w:rPr>
          <w:t>הערות:</w:t>
        </w:r>
      </w:ins>
    </w:p>
    <w:p w14:paraId="2ED24CF1" w14:textId="7A86EE73" w:rsidR="0026548D" w:rsidRDefault="0026548D" w:rsidP="0026548D">
      <w:pPr>
        <w:pStyle w:val="ListParagraph"/>
        <w:numPr>
          <w:ilvl w:val="0"/>
          <w:numId w:val="2"/>
        </w:numPr>
        <w:bidi/>
        <w:spacing w:line="360" w:lineRule="auto"/>
        <w:rPr>
          <w:ins w:id="5" w:author="Ilan Zisser" w:date="2016-12-07T12:07:00Z"/>
          <w:rFonts w:cs="Times New Roman"/>
          <w:sz w:val="24"/>
          <w:szCs w:val="24"/>
          <w:lang w:val="en-US"/>
        </w:rPr>
        <w:pPrChange w:id="6" w:author="Ilan Zisser" w:date="2016-12-07T12:06:00Z">
          <w:pPr>
            <w:bidi/>
            <w:spacing w:line="360" w:lineRule="auto"/>
          </w:pPr>
        </w:pPrChange>
      </w:pPr>
      <w:ins w:id="7" w:author="Ilan Zisser" w:date="2016-12-07T12:06:00Z">
        <w:r w:rsidRPr="0026548D">
          <w:rPr>
            <w:rFonts w:cs="Times New Roman" w:hint="cs"/>
            <w:sz w:val="24"/>
            <w:szCs w:val="24"/>
            <w:rtl/>
            <w:lang w:val="en-US"/>
            <w:rPrChange w:id="8" w:author="Ilan Zisser" w:date="2016-12-07T12:06:00Z">
              <w:rPr>
                <w:rFonts w:cs="Times New Roman" w:hint="cs"/>
                <w:b/>
                <w:bCs/>
                <w:sz w:val="24"/>
                <w:szCs w:val="24"/>
                <w:rtl/>
                <w:lang w:val="en-US"/>
              </w:rPr>
            </w:rPrChange>
          </w:rPr>
          <w:t>כללי:</w:t>
        </w:r>
        <w:r>
          <w:rPr>
            <w:rFonts w:cs="Times New Roman" w:hint="cs"/>
            <w:sz w:val="24"/>
            <w:szCs w:val="24"/>
            <w:rtl/>
            <w:lang w:val="en-US"/>
          </w:rPr>
          <w:t xml:space="preserve"> חסר עמוד שער, תוכן עניינים </w:t>
        </w:r>
      </w:ins>
      <w:ins w:id="9" w:author="Ilan Zisser" w:date="2016-12-07T12:40:00Z">
        <w:r w:rsidR="00CB147D">
          <w:rPr>
            <w:rFonts w:cs="Times New Roman" w:hint="cs"/>
            <w:sz w:val="24"/>
            <w:szCs w:val="24"/>
            <w:rtl/>
            <w:lang w:val="en-US"/>
          </w:rPr>
          <w:t xml:space="preserve">(אפשר לייצר אוטומטית) </w:t>
        </w:r>
      </w:ins>
      <w:ins w:id="10" w:author="Ilan Zisser" w:date="2016-12-07T12:06:00Z">
        <w:r>
          <w:rPr>
            <w:rFonts w:cs="Times New Roman" w:hint="cs"/>
            <w:sz w:val="24"/>
            <w:szCs w:val="24"/>
            <w:rtl/>
            <w:lang w:val="en-US"/>
          </w:rPr>
          <w:t xml:space="preserve">והקדמה. </w:t>
        </w:r>
      </w:ins>
    </w:p>
    <w:p w14:paraId="38397311" w14:textId="5400135C" w:rsidR="0026548D" w:rsidRDefault="0026548D" w:rsidP="0026548D">
      <w:pPr>
        <w:pStyle w:val="ListParagraph"/>
        <w:numPr>
          <w:ilvl w:val="0"/>
          <w:numId w:val="2"/>
        </w:numPr>
        <w:bidi/>
        <w:spacing w:line="360" w:lineRule="auto"/>
        <w:rPr>
          <w:ins w:id="11" w:author="Ilan Zisser" w:date="2016-12-07T12:08:00Z"/>
          <w:rFonts w:asciiTheme="minorBidi" w:hAnsiTheme="minorBidi"/>
          <w:sz w:val="24"/>
          <w:szCs w:val="24"/>
          <w:lang w:val="en-US"/>
        </w:rPr>
        <w:pPrChange w:id="12" w:author="Ilan Zisser" w:date="2016-12-07T12:07:00Z">
          <w:pPr>
            <w:bidi/>
            <w:spacing w:line="360" w:lineRule="auto"/>
          </w:pPr>
        </w:pPrChange>
      </w:pPr>
      <w:ins w:id="13" w:author="Ilan Zisser" w:date="2016-12-07T12:07:00Z">
        <w:r w:rsidRPr="0026548D">
          <w:rPr>
            <w:rFonts w:asciiTheme="minorBidi" w:hAnsiTheme="minorBidi"/>
            <w:sz w:val="24"/>
            <w:szCs w:val="24"/>
            <w:rtl/>
            <w:lang w:val="en-US"/>
            <w:rPrChange w:id="14" w:author="Ilan Zisser" w:date="2016-12-07T12:08:00Z">
              <w:rPr>
                <w:rFonts w:cs="Times New Roman" w:hint="cs"/>
                <w:sz w:val="24"/>
                <w:szCs w:val="24"/>
                <w:rtl/>
                <w:lang w:val="en-US"/>
              </w:rPr>
            </w:rPrChange>
          </w:rPr>
          <w:t xml:space="preserve">כללי: עדיף פונט ללא סריפים כמו </w:t>
        </w:r>
      </w:ins>
      <w:ins w:id="15" w:author="Ilan Zisser" w:date="2016-12-07T12:08:00Z">
        <w:r w:rsidRPr="0026548D">
          <w:rPr>
            <w:rFonts w:asciiTheme="minorBidi" w:hAnsiTheme="minorBidi"/>
            <w:sz w:val="24"/>
            <w:szCs w:val="24"/>
            <w:lang w:val="en-US"/>
            <w:rPrChange w:id="16" w:author="Ilan Zisser" w:date="2016-12-07T12:08:00Z">
              <w:rPr>
                <w:rFonts w:cs="Times New Roman"/>
                <w:sz w:val="24"/>
                <w:szCs w:val="24"/>
                <w:lang w:val="en-US"/>
              </w:rPr>
            </w:rPrChange>
          </w:rPr>
          <w:t>Arial</w:t>
        </w:r>
        <w:r w:rsidRPr="0026548D">
          <w:rPr>
            <w:rFonts w:asciiTheme="minorBidi" w:hAnsiTheme="minorBidi"/>
            <w:sz w:val="24"/>
            <w:szCs w:val="24"/>
            <w:rtl/>
            <w:lang w:val="en-US"/>
            <w:rPrChange w:id="17" w:author="Ilan Zisser" w:date="2016-12-07T12:08:00Z">
              <w:rPr>
                <w:rFonts w:cs="Times New Roman" w:hint="cs"/>
                <w:sz w:val="24"/>
                <w:szCs w:val="24"/>
                <w:rtl/>
                <w:lang w:val="en-US"/>
              </w:rPr>
            </w:rPrChange>
          </w:rPr>
          <w:t>.</w:t>
        </w:r>
      </w:ins>
    </w:p>
    <w:p w14:paraId="21F3A3E3" w14:textId="17BB87D9" w:rsidR="0026548D" w:rsidRPr="00CB147D" w:rsidRDefault="0026548D" w:rsidP="0026548D">
      <w:pPr>
        <w:pStyle w:val="ListParagraph"/>
        <w:numPr>
          <w:ilvl w:val="0"/>
          <w:numId w:val="2"/>
        </w:numPr>
        <w:bidi/>
        <w:spacing w:line="360" w:lineRule="auto"/>
        <w:rPr>
          <w:ins w:id="18" w:author="Ilan Zisser" w:date="2016-12-07T12:40:00Z"/>
          <w:rFonts w:asciiTheme="minorBidi" w:hAnsiTheme="minorBidi"/>
          <w:sz w:val="24"/>
          <w:szCs w:val="24"/>
          <w:lang w:val="en-US"/>
          <w:rPrChange w:id="19" w:author="Ilan Zisser" w:date="2016-12-07T12:40:00Z">
            <w:rPr>
              <w:ins w:id="20" w:author="Ilan Zisser" w:date="2016-12-07T12:40:00Z"/>
              <w:rFonts w:asciiTheme="majorBidi" w:hAnsiTheme="majorBidi" w:cstheme="majorBidi"/>
              <w:sz w:val="24"/>
              <w:szCs w:val="24"/>
              <w:rtl/>
              <w:lang w:val="en-US"/>
            </w:rPr>
          </w:rPrChange>
        </w:rPr>
        <w:pPrChange w:id="21" w:author="Ilan Zisser" w:date="2016-12-07T12:08:00Z">
          <w:pPr>
            <w:bidi/>
            <w:spacing w:line="360" w:lineRule="auto"/>
          </w:pPr>
        </w:pPrChange>
      </w:pPr>
      <w:ins w:id="22" w:author="Ilan Zisser" w:date="2016-12-07T12:08:00Z"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 xml:space="preserve">כללי: סדר הפרקים לא ברור לי </w:t>
        </w:r>
      </w:ins>
      <w:ins w:id="23" w:author="Ilan Zisser" w:date="2016-12-07T12:09:00Z"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 xml:space="preserve">(אולי כי חסרה הקדמה). על כל פרק צריך שיהיה </w:t>
        </w:r>
      </w:ins>
      <w:ins w:id="24" w:author="Ilan Zisser" w:date="2016-12-07T12:10:00Z"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>מצוין</w:t>
        </w:r>
      </w:ins>
      <w:ins w:id="25" w:author="Ilan Zisser" w:date="2016-12-07T12:09:00Z"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 xml:space="preserve"> האם מדובר במשהו שהוא סקירה או משהו שהוא ספציפי לעבודה. </w:t>
        </w:r>
      </w:ins>
    </w:p>
    <w:p w14:paraId="10575A17" w14:textId="497EE735" w:rsidR="00CB147D" w:rsidRPr="00CB147D" w:rsidRDefault="00CB147D" w:rsidP="00CB147D">
      <w:pPr>
        <w:pStyle w:val="ListParagraph"/>
        <w:numPr>
          <w:ilvl w:val="0"/>
          <w:numId w:val="2"/>
        </w:numPr>
        <w:bidi/>
        <w:spacing w:line="360" w:lineRule="auto"/>
        <w:rPr>
          <w:ins w:id="26" w:author="Ilan Zisser" w:date="2016-12-07T12:43:00Z"/>
          <w:rFonts w:asciiTheme="minorBidi" w:hAnsiTheme="minorBidi"/>
          <w:sz w:val="24"/>
          <w:szCs w:val="24"/>
          <w:lang w:val="en-US"/>
          <w:rPrChange w:id="27" w:author="Ilan Zisser" w:date="2016-12-07T12:43:00Z">
            <w:rPr>
              <w:ins w:id="28" w:author="Ilan Zisser" w:date="2016-12-07T12:43:00Z"/>
              <w:rFonts w:asciiTheme="majorBidi" w:hAnsiTheme="majorBidi" w:cstheme="majorBidi"/>
              <w:sz w:val="24"/>
              <w:szCs w:val="24"/>
              <w:rtl/>
              <w:lang w:val="en-US"/>
            </w:rPr>
          </w:rPrChange>
        </w:rPr>
        <w:pPrChange w:id="29" w:author="Ilan Zisser" w:date="2016-12-07T12:40:00Z">
          <w:pPr>
            <w:bidi/>
            <w:spacing w:line="360" w:lineRule="auto"/>
          </w:pPr>
        </w:pPrChange>
      </w:pPr>
      <w:ins w:id="30" w:author="Ilan Zisser" w:date="2016-12-07T12:40:00Z"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>כללי</w:t>
        </w:r>
      </w:ins>
      <w:ins w:id="31" w:author="Ilan Zisser" w:date="2016-12-07T12:41:00Z"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>: כותרות צריכות להיות בסגנון כותרות (שיניתי במסמך)</w:t>
        </w:r>
      </w:ins>
    </w:p>
    <w:p w14:paraId="472D94F8" w14:textId="3F9F6425" w:rsidR="000F6A7D" w:rsidRPr="000F6A7D" w:rsidRDefault="00CB147D" w:rsidP="000F6A7D">
      <w:pPr>
        <w:pStyle w:val="ListParagraph"/>
        <w:numPr>
          <w:ilvl w:val="0"/>
          <w:numId w:val="2"/>
        </w:numPr>
        <w:bidi/>
        <w:spacing w:line="360" w:lineRule="auto"/>
        <w:rPr>
          <w:ins w:id="32" w:author="Ilan Zisser" w:date="2016-12-07T12:55:00Z"/>
          <w:rFonts w:asciiTheme="minorBidi" w:hAnsiTheme="minorBidi"/>
          <w:sz w:val="24"/>
          <w:szCs w:val="24"/>
          <w:lang w:val="en-US"/>
          <w:rPrChange w:id="33" w:author="Ilan Zisser" w:date="2016-12-07T12:55:00Z">
            <w:rPr>
              <w:ins w:id="34" w:author="Ilan Zisser" w:date="2016-12-07T12:55:00Z"/>
              <w:rFonts w:asciiTheme="majorBidi" w:hAnsiTheme="majorBidi" w:cstheme="majorBidi"/>
              <w:sz w:val="24"/>
              <w:szCs w:val="24"/>
              <w:rtl/>
              <w:lang w:val="en-US"/>
            </w:rPr>
          </w:rPrChange>
        </w:rPr>
        <w:pPrChange w:id="35" w:author="Ilan Zisser" w:date="2016-12-07T12:55:00Z">
          <w:pPr>
            <w:bidi/>
            <w:spacing w:line="360" w:lineRule="auto"/>
          </w:pPr>
        </w:pPrChange>
      </w:pPr>
      <w:ins w:id="36" w:author="Ilan Zisser" w:date="2016-12-07T12:43:00Z"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>כללי: בפעם הראשונה שמזכירים מונח כדאי לציין בסוגריים את שמו באנגלית.</w:t>
        </w:r>
      </w:ins>
    </w:p>
    <w:p w14:paraId="60D1AB1E" w14:textId="4D341372" w:rsidR="000F6A7D" w:rsidRPr="000F6A7D" w:rsidRDefault="000F6A7D" w:rsidP="000F6A7D">
      <w:pPr>
        <w:pStyle w:val="ListParagraph"/>
        <w:numPr>
          <w:ilvl w:val="0"/>
          <w:numId w:val="2"/>
        </w:numPr>
        <w:bidi/>
        <w:spacing w:line="360" w:lineRule="auto"/>
        <w:rPr>
          <w:ins w:id="37" w:author="Ilan Zisser" w:date="2016-12-07T12:56:00Z"/>
          <w:rFonts w:asciiTheme="minorBidi" w:hAnsiTheme="minorBidi" w:hint="cs"/>
          <w:sz w:val="24"/>
          <w:szCs w:val="24"/>
          <w:lang w:val="en-US"/>
          <w:rPrChange w:id="38" w:author="Ilan Zisser" w:date="2016-12-07T12:56:00Z">
            <w:rPr>
              <w:ins w:id="39" w:author="Ilan Zisser" w:date="2016-12-07T12:56:00Z"/>
              <w:rFonts w:asciiTheme="majorBidi" w:hAnsiTheme="majorBidi" w:cstheme="majorBidi" w:hint="cs"/>
              <w:sz w:val="24"/>
              <w:szCs w:val="24"/>
              <w:rtl/>
              <w:lang w:val="en-US"/>
            </w:rPr>
          </w:rPrChange>
        </w:rPr>
        <w:pPrChange w:id="40" w:author="Ilan Zisser" w:date="2016-12-07T12:55:00Z">
          <w:pPr>
            <w:bidi/>
            <w:spacing w:line="360" w:lineRule="auto"/>
          </w:pPr>
        </w:pPrChange>
      </w:pPr>
      <w:ins w:id="41" w:author="Ilan Zisser" w:date="2016-12-07T12:56:00Z"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>מבוא ל-</w:t>
        </w:r>
        <w:r>
          <w:rPr>
            <w:rFonts w:asciiTheme="majorBidi" w:hAnsiTheme="majorBidi" w:cstheme="majorBidi" w:hint="cs"/>
            <w:sz w:val="24"/>
            <w:szCs w:val="24"/>
            <w:lang w:val="en-US"/>
          </w:rPr>
          <w:t>OOP</w:t>
        </w:r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>: האם צריך? אני לא בטוח שחייבים את זה</w:t>
        </w:r>
      </w:ins>
      <w:ins w:id="42" w:author="Ilan Zisser" w:date="2016-12-07T12:57:00Z"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>. אין במבוא שום דבר שהוא ספציפי ל-</w:t>
        </w:r>
        <w:r>
          <w:rPr>
            <w:rFonts w:asciiTheme="majorBidi" w:hAnsiTheme="majorBidi" w:cstheme="majorBidi" w:hint="cs"/>
            <w:sz w:val="24"/>
            <w:szCs w:val="24"/>
            <w:lang w:val="en-US"/>
          </w:rPr>
          <w:t>C#</w:t>
        </w:r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>, הוא נכון לכל שפה.</w:t>
        </w:r>
      </w:ins>
    </w:p>
    <w:p w14:paraId="3EB6C367" w14:textId="74BBF023" w:rsidR="000F6A7D" w:rsidRPr="0009028F" w:rsidRDefault="000F6A7D" w:rsidP="000F6A7D">
      <w:pPr>
        <w:pStyle w:val="ListParagraph"/>
        <w:numPr>
          <w:ilvl w:val="0"/>
          <w:numId w:val="2"/>
        </w:numPr>
        <w:bidi/>
        <w:spacing w:line="360" w:lineRule="auto"/>
        <w:rPr>
          <w:ins w:id="43" w:author="Ilan Zisser" w:date="2016-12-07T13:00:00Z"/>
          <w:rFonts w:asciiTheme="majorBidi" w:hAnsiTheme="majorBidi" w:cstheme="majorBidi"/>
          <w:sz w:val="24"/>
          <w:szCs w:val="24"/>
          <w:lang w:val="en-US"/>
          <w:rPrChange w:id="44" w:author="Ilan Zisser" w:date="2016-12-07T17:05:00Z">
            <w:rPr>
              <w:ins w:id="45" w:author="Ilan Zisser" w:date="2016-12-07T13:00:00Z"/>
              <w:rFonts w:asciiTheme="minorBidi" w:hAnsiTheme="minorBidi"/>
              <w:sz w:val="24"/>
              <w:szCs w:val="24"/>
              <w:lang w:val="en-US"/>
            </w:rPr>
          </w:rPrChange>
        </w:rPr>
        <w:pPrChange w:id="46" w:author="Ilan Zisser" w:date="2016-12-07T12:56:00Z">
          <w:pPr>
            <w:bidi/>
            <w:spacing w:line="360" w:lineRule="auto"/>
          </w:pPr>
        </w:pPrChange>
      </w:pPr>
      <w:ins w:id="47" w:author="Ilan Zisser" w:date="2016-12-07T12:58:00Z">
        <w:r w:rsidRPr="0009028F">
          <w:rPr>
            <w:rFonts w:asciiTheme="majorBidi" w:hAnsiTheme="majorBidi" w:cstheme="majorBidi"/>
            <w:sz w:val="24"/>
            <w:szCs w:val="24"/>
            <w:rtl/>
            <w:lang w:val="en-US"/>
            <w:rPrChange w:id="48" w:author="Ilan Zisser" w:date="2016-12-07T17:05:00Z">
              <w:rPr>
                <w:rFonts w:asciiTheme="minorBidi" w:hAnsiTheme="minorBidi" w:hint="cs"/>
                <w:sz w:val="24"/>
                <w:szCs w:val="24"/>
                <w:rtl/>
                <w:lang w:val="en-US"/>
              </w:rPr>
            </w:rPrChange>
          </w:rPr>
          <w:t>אופן פעולת אויבי המשחק: זה צריך להיות כאן? המשחק עדיין לא הוגדר (אולי זה רק עניין של עריכה).</w:t>
        </w:r>
      </w:ins>
      <w:ins w:id="49" w:author="Ilan Zisser" w:date="2016-12-07T12:59:00Z">
        <w:r w:rsidRPr="0009028F">
          <w:rPr>
            <w:rFonts w:asciiTheme="majorBidi" w:hAnsiTheme="majorBidi" w:cstheme="majorBidi"/>
            <w:sz w:val="24"/>
            <w:szCs w:val="24"/>
            <w:rtl/>
            <w:lang w:val="en-US"/>
            <w:rPrChange w:id="50" w:author="Ilan Zisser" w:date="2016-12-07T17:05:00Z">
              <w:rPr>
                <w:rFonts w:asciiTheme="minorBidi" w:hAnsiTheme="minorBidi" w:hint="cs"/>
                <w:sz w:val="24"/>
                <w:szCs w:val="24"/>
                <w:rtl/>
                <w:lang w:val="en-US"/>
              </w:rPr>
            </w:rPrChange>
          </w:rPr>
          <w:t xml:space="preserve"> כאשר את מזכירה </w:t>
        </w:r>
      </w:ins>
      <w:ins w:id="51" w:author="Ilan Zisser" w:date="2016-12-07T13:00:00Z">
        <w:r w:rsidRPr="0009028F">
          <w:rPr>
            <w:rFonts w:asciiTheme="majorBidi" w:hAnsiTheme="majorBidi" w:cstheme="majorBidi"/>
            <w:sz w:val="24"/>
            <w:szCs w:val="24"/>
            <w:lang w:val="en-US"/>
            <w:rPrChange w:id="52" w:author="Ilan Zisser" w:date="2016-12-07T17:05:00Z">
              <w:rPr>
                <w:rFonts w:asciiTheme="minorBidi" w:hAnsiTheme="minorBidi"/>
                <w:sz w:val="24"/>
                <w:szCs w:val="24"/>
                <w:lang w:val="en-US"/>
              </w:rPr>
            </w:rPrChange>
          </w:rPr>
          <w:t>pathfinding</w:t>
        </w:r>
        <w:r w:rsidRPr="0009028F">
          <w:rPr>
            <w:rFonts w:asciiTheme="majorBidi" w:hAnsiTheme="majorBidi" w:cstheme="majorBidi"/>
            <w:sz w:val="24"/>
            <w:szCs w:val="24"/>
            <w:rtl/>
            <w:lang w:val="en-US"/>
            <w:rPrChange w:id="53" w:author="Ilan Zisser" w:date="2016-12-07T17:05:00Z">
              <w:rPr>
                <w:rFonts w:asciiTheme="minorBidi" w:hAnsiTheme="minorBidi" w:hint="cs"/>
                <w:sz w:val="24"/>
                <w:szCs w:val="24"/>
                <w:rtl/>
                <w:lang w:val="en-US"/>
              </w:rPr>
            </w:rPrChange>
          </w:rPr>
          <w:t xml:space="preserve"> שווה להזכיר שימושים מרכזיים של זה (</w:t>
        </w:r>
        <w:r w:rsidRPr="0009028F">
          <w:rPr>
            <w:rFonts w:asciiTheme="majorBidi" w:hAnsiTheme="majorBidi" w:cstheme="majorBidi"/>
            <w:sz w:val="24"/>
            <w:szCs w:val="24"/>
            <w:lang w:val="en-US"/>
            <w:rPrChange w:id="54" w:author="Ilan Zisser" w:date="2016-12-07T17:05:00Z">
              <w:rPr>
                <w:rFonts w:asciiTheme="minorBidi" w:hAnsiTheme="minorBidi"/>
                <w:sz w:val="24"/>
                <w:szCs w:val="24"/>
                <w:lang w:val="en-US"/>
              </w:rPr>
            </w:rPrChange>
          </w:rPr>
          <w:t>Waze</w:t>
        </w:r>
        <w:r w:rsidRPr="0009028F">
          <w:rPr>
            <w:rFonts w:asciiTheme="majorBidi" w:hAnsiTheme="majorBidi" w:cstheme="majorBidi"/>
            <w:sz w:val="24"/>
            <w:szCs w:val="24"/>
            <w:rtl/>
            <w:lang w:val="en-US"/>
            <w:rPrChange w:id="55" w:author="Ilan Zisser" w:date="2016-12-07T17:05:00Z">
              <w:rPr>
                <w:rFonts w:asciiTheme="minorBidi" w:hAnsiTheme="minorBidi" w:hint="cs"/>
                <w:sz w:val="24"/>
                <w:szCs w:val="24"/>
                <w:rtl/>
                <w:lang w:val="en-US"/>
              </w:rPr>
            </w:rPrChange>
          </w:rPr>
          <w:t xml:space="preserve"> וכו')</w:t>
        </w:r>
      </w:ins>
    </w:p>
    <w:p w14:paraId="68F873A3" w14:textId="133CAF3A" w:rsidR="000F6A7D" w:rsidRDefault="00F255F5" w:rsidP="000F6A7D">
      <w:pPr>
        <w:pStyle w:val="ListParagraph"/>
        <w:numPr>
          <w:ilvl w:val="0"/>
          <w:numId w:val="2"/>
        </w:numPr>
        <w:bidi/>
        <w:spacing w:line="360" w:lineRule="auto"/>
        <w:rPr>
          <w:ins w:id="56" w:author="Ilan Zisser" w:date="2016-12-07T17:07:00Z"/>
          <w:rFonts w:asciiTheme="majorBidi" w:hAnsiTheme="majorBidi" w:cstheme="majorBidi"/>
          <w:sz w:val="24"/>
          <w:szCs w:val="24"/>
          <w:lang w:val="en-US"/>
        </w:rPr>
        <w:pPrChange w:id="57" w:author="Ilan Zisser" w:date="2016-12-07T13:00:00Z">
          <w:pPr>
            <w:bidi/>
            <w:spacing w:line="360" w:lineRule="auto"/>
          </w:pPr>
        </w:pPrChange>
      </w:pPr>
      <w:ins w:id="58" w:author="Ilan Zisser" w:date="2016-12-07T13:22:00Z">
        <w:r w:rsidRPr="0009028F">
          <w:rPr>
            <w:rFonts w:asciiTheme="majorBidi" w:hAnsiTheme="majorBidi" w:cstheme="majorBidi"/>
            <w:sz w:val="24"/>
            <w:szCs w:val="24"/>
            <w:rtl/>
            <w:lang w:val="en-US"/>
            <w:rPrChange w:id="59" w:author="Ilan Zisser" w:date="2016-12-07T17:05:00Z">
              <w:rPr>
                <w:rFonts w:cs="Times New Roman" w:hint="cs"/>
                <w:sz w:val="24"/>
                <w:szCs w:val="24"/>
                <w:rtl/>
                <w:lang w:val="en-US"/>
              </w:rPr>
            </w:rPrChange>
          </w:rPr>
          <w:t>אלגוריתמי חיפוש</w:t>
        </w:r>
        <w:r w:rsidRPr="0009028F">
          <w:rPr>
            <w:rFonts w:asciiTheme="majorBidi" w:hAnsiTheme="majorBidi" w:cstheme="majorBidi"/>
            <w:sz w:val="24"/>
            <w:szCs w:val="24"/>
            <w:rtl/>
            <w:lang w:val="en-US"/>
            <w:rPrChange w:id="60" w:author="Ilan Zisser" w:date="2016-12-07T17:05:00Z">
              <w:rPr>
                <w:rFonts w:cs="Times New Roman" w:hint="cs"/>
                <w:sz w:val="24"/>
                <w:szCs w:val="24"/>
                <w:rtl/>
                <w:lang w:val="en-US"/>
              </w:rPr>
            </w:rPrChange>
          </w:rPr>
          <w:t xml:space="preserve">: צריך לומר כמה מילים על זה ובעיקר </w:t>
        </w:r>
        <w:r w:rsidRPr="0009028F">
          <w:rPr>
            <w:rFonts w:asciiTheme="majorBidi" w:hAnsiTheme="majorBidi" w:cstheme="majorBidi"/>
            <w:sz w:val="24"/>
            <w:szCs w:val="24"/>
            <w:rtl/>
            <w:lang w:val="en-US"/>
            <w:rPrChange w:id="61" w:author="Ilan Zisser" w:date="2016-12-07T17:05:00Z">
              <w:rPr>
                <w:rFonts w:cs="Times New Roman"/>
                <w:sz w:val="24"/>
                <w:szCs w:val="24"/>
                <w:rtl/>
                <w:lang w:val="en-US"/>
              </w:rPr>
            </w:rPrChange>
          </w:rPr>
          <w:t>–</w:t>
        </w:r>
        <w:r w:rsidRPr="0009028F">
          <w:rPr>
            <w:rFonts w:asciiTheme="majorBidi" w:hAnsiTheme="majorBidi" w:cstheme="majorBidi"/>
            <w:sz w:val="24"/>
            <w:szCs w:val="24"/>
            <w:rtl/>
            <w:lang w:val="en-US"/>
            <w:rPrChange w:id="62" w:author="Ilan Zisser" w:date="2016-12-07T17:05:00Z">
              <w:rPr>
                <w:rFonts w:cs="Times New Roman" w:hint="cs"/>
                <w:sz w:val="24"/>
                <w:szCs w:val="24"/>
                <w:rtl/>
                <w:lang w:val="en-US"/>
              </w:rPr>
            </w:rPrChange>
          </w:rPr>
          <w:t xml:space="preserve"> מה מחפשים?</w:t>
        </w:r>
      </w:ins>
    </w:p>
    <w:p w14:paraId="1A1AF873" w14:textId="12AC7AFF" w:rsidR="0009028F" w:rsidRPr="0009028F" w:rsidRDefault="0009028F" w:rsidP="0009028F">
      <w:pPr>
        <w:pStyle w:val="ListParagraph"/>
        <w:numPr>
          <w:ilvl w:val="0"/>
          <w:numId w:val="2"/>
        </w:numPr>
        <w:bidi/>
        <w:spacing w:line="360" w:lineRule="auto"/>
        <w:rPr>
          <w:ins w:id="63" w:author="Ilan Zisser" w:date="2016-12-07T12:04:00Z"/>
          <w:rFonts w:asciiTheme="majorBidi" w:hAnsiTheme="majorBidi" w:cstheme="majorBidi"/>
          <w:sz w:val="24"/>
          <w:szCs w:val="24"/>
          <w:rtl/>
          <w:lang w:val="en-US"/>
          <w:rPrChange w:id="64" w:author="Ilan Zisser" w:date="2016-12-07T17:05:00Z">
            <w:rPr>
              <w:ins w:id="65" w:author="Ilan Zisser" w:date="2016-12-07T12:04:00Z"/>
              <w:rFonts w:hint="cs"/>
              <w:rtl/>
              <w:lang w:val="en-US"/>
            </w:rPr>
          </w:rPrChange>
        </w:rPr>
        <w:pPrChange w:id="66" w:author="Ilan Zisser" w:date="2016-12-07T17:07:00Z">
          <w:pPr>
            <w:bidi/>
            <w:spacing w:line="360" w:lineRule="auto"/>
          </w:pPr>
        </w:pPrChange>
      </w:pPr>
      <w:ins w:id="67" w:author="Ilan Zisser" w:date="2016-12-07T17:07:00Z"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 xml:space="preserve">תיאור המשחק: ראוי לציין שאת המצאת את המשחק </w:t>
        </w:r>
      </w:ins>
      <w:ins w:id="68" w:author="Ilan Zisser" w:date="2016-12-07T17:10:00Z">
        <w:r>
          <w:rPr>
            <w:rFonts w:asciiTheme="majorBidi" w:hAnsiTheme="majorBidi" w:cstheme="majorBidi" w:hint="cs"/>
            <w:sz w:val="24"/>
            <w:szCs w:val="24"/>
            <w:rtl/>
            <w:lang w:val="en-US"/>
          </w:rPr>
          <w:t>ושהמטרה העיקרית שלו היא להציג את האלגוריתם.</w:t>
        </w:r>
      </w:ins>
      <w:bookmarkStart w:id="69" w:name="_GoBack"/>
      <w:bookmarkEnd w:id="69"/>
    </w:p>
    <w:p w14:paraId="57226132" w14:textId="77777777" w:rsidR="0026548D" w:rsidRDefault="0026548D">
      <w:pPr>
        <w:rPr>
          <w:ins w:id="70" w:author="Ilan Zisser" w:date="2016-12-07T12:04:00Z"/>
          <w:rFonts w:cs="Times New Roman"/>
          <w:b/>
          <w:bCs/>
          <w:sz w:val="24"/>
          <w:szCs w:val="24"/>
          <w:rtl/>
          <w:lang w:val="en-US"/>
        </w:rPr>
      </w:pPr>
      <w:ins w:id="71" w:author="Ilan Zisser" w:date="2016-12-07T12:04:00Z">
        <w:r>
          <w:rPr>
            <w:rFonts w:cs="Times New Roman"/>
            <w:b/>
            <w:bCs/>
            <w:sz w:val="24"/>
            <w:szCs w:val="24"/>
            <w:rtl/>
            <w:lang w:val="en-US"/>
          </w:rPr>
          <w:br w:type="page"/>
        </w:r>
      </w:ins>
    </w:p>
    <w:p w14:paraId="03E8B7F5" w14:textId="778F7FAF" w:rsidR="00D26C59" w:rsidRPr="00B1680E" w:rsidRDefault="00D26C59" w:rsidP="00CB147D">
      <w:pPr>
        <w:pStyle w:val="Heading2"/>
        <w:bidi/>
        <w:rPr>
          <w:rFonts w:cstheme="minorHAnsi"/>
          <w:rtl/>
          <w:lang w:val="en-US"/>
        </w:rPr>
        <w:pPrChange w:id="72" w:author="Ilan Zisser" w:date="2016-12-07T12:41:00Z">
          <w:pPr>
            <w:bidi/>
            <w:spacing w:line="360" w:lineRule="auto"/>
          </w:pPr>
        </w:pPrChange>
      </w:pPr>
      <w:r w:rsidRPr="00B1680E">
        <w:rPr>
          <w:rtl/>
          <w:lang w:val="en-US"/>
        </w:rPr>
        <w:lastRenderedPageBreak/>
        <w:t xml:space="preserve">מבוא לתכנות מונחה עצמים ב </w:t>
      </w:r>
      <w:r w:rsidRPr="00B1680E">
        <w:rPr>
          <w:rFonts w:cstheme="minorHAnsi"/>
          <w:lang w:val="en-US"/>
        </w:rPr>
        <w:t>C#</w:t>
      </w:r>
    </w:p>
    <w:p w14:paraId="11E5DD3E" w14:textId="77777777" w:rsidR="00D26C59" w:rsidRPr="00B1680E" w:rsidRDefault="00D26C59" w:rsidP="00B1680E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08F9A2E2" w14:textId="45B6EE47" w:rsidR="00AA521B" w:rsidRPr="00B1680E" w:rsidRDefault="00D26C59" w:rsidP="000707FB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B1680E">
        <w:rPr>
          <w:rFonts w:cs="Times New Roman"/>
          <w:sz w:val="24"/>
          <w:szCs w:val="24"/>
          <w:rtl/>
          <w:lang w:val="en-US"/>
        </w:rPr>
        <w:t>תכנות מונחה עצמים הוא שם של פרדיגמת תכנות המשתמשת ב</w:t>
      </w:r>
      <w:r w:rsidRPr="00B1680E">
        <w:rPr>
          <w:rFonts w:cstheme="minorHAnsi"/>
          <w:sz w:val="24"/>
          <w:szCs w:val="24"/>
          <w:rtl/>
          <w:lang w:val="en-US"/>
        </w:rPr>
        <w:t>"</w:t>
      </w:r>
      <w:r w:rsidRPr="00B1680E">
        <w:rPr>
          <w:rFonts w:cs="Times New Roman"/>
          <w:sz w:val="24"/>
          <w:szCs w:val="24"/>
          <w:rtl/>
          <w:lang w:val="en-US"/>
        </w:rPr>
        <w:t>עצמים</w:t>
      </w:r>
      <w:r w:rsidRPr="00B1680E">
        <w:rPr>
          <w:rFonts w:cstheme="minorHAnsi"/>
          <w:sz w:val="24"/>
          <w:szCs w:val="24"/>
          <w:rtl/>
          <w:lang w:val="en-US"/>
        </w:rPr>
        <w:t xml:space="preserve">" </w:t>
      </w:r>
      <w:r w:rsidRPr="00B1680E">
        <w:rPr>
          <w:rFonts w:cs="Times New Roman"/>
          <w:sz w:val="24"/>
          <w:szCs w:val="24"/>
          <w:rtl/>
          <w:lang w:val="en-US"/>
        </w:rPr>
        <w:t>לשם תכנות</w:t>
      </w:r>
      <w:r w:rsidRPr="00B1680E">
        <w:rPr>
          <w:rFonts w:cstheme="minorHAnsi"/>
          <w:sz w:val="24"/>
          <w:szCs w:val="24"/>
          <w:rtl/>
          <w:lang w:val="en-US"/>
        </w:rPr>
        <w:t xml:space="preserve">. </w:t>
      </w:r>
      <w:r w:rsidRPr="00B1680E">
        <w:rPr>
          <w:rFonts w:cs="Times New Roman"/>
          <w:sz w:val="24"/>
          <w:szCs w:val="24"/>
          <w:rtl/>
          <w:lang w:val="en-US"/>
        </w:rPr>
        <w:t xml:space="preserve">השיטה נועדה להיות אינטואיטיבית וקרובה יותר לדרך החשיבה </w:t>
      </w:r>
      <w:r w:rsidR="0051144F" w:rsidRPr="00B1680E">
        <w:rPr>
          <w:rFonts w:cs="Times New Roman"/>
          <w:sz w:val="24"/>
          <w:szCs w:val="24"/>
          <w:rtl/>
          <w:lang w:val="en-US"/>
        </w:rPr>
        <w:t>של האדם</w:t>
      </w:r>
      <w:r w:rsidR="0051144F" w:rsidRPr="00B1680E">
        <w:rPr>
          <w:rFonts w:cstheme="minorHAnsi"/>
          <w:sz w:val="24"/>
          <w:szCs w:val="24"/>
          <w:rtl/>
          <w:lang w:val="en-US"/>
        </w:rPr>
        <w:t xml:space="preserve">. </w:t>
      </w:r>
      <w:r w:rsidR="0051144F" w:rsidRPr="00B1680E">
        <w:rPr>
          <w:rFonts w:cs="Times New Roman"/>
          <w:sz w:val="24"/>
          <w:szCs w:val="24"/>
          <w:rtl/>
          <w:lang w:val="en-US"/>
        </w:rPr>
        <w:t>אתגר התכנות</w:t>
      </w:r>
      <w:r w:rsidR="00BF247F" w:rsidRPr="00B1680E">
        <w:rPr>
          <w:rFonts w:cstheme="minorHAnsi"/>
          <w:sz w:val="24"/>
          <w:szCs w:val="24"/>
          <w:rtl/>
          <w:lang w:val="en-US"/>
        </w:rPr>
        <w:t xml:space="preserve">, </w:t>
      </w:r>
      <w:r w:rsidR="00BF247F" w:rsidRPr="00B1680E">
        <w:rPr>
          <w:rFonts w:cs="Times New Roman"/>
          <w:sz w:val="24"/>
          <w:szCs w:val="24"/>
          <w:rtl/>
          <w:lang w:val="en-US"/>
        </w:rPr>
        <w:t>אשר בעבר היה כיצד לכתוב את הלוגיקה</w:t>
      </w:r>
      <w:r w:rsidR="00BF247F" w:rsidRPr="00B1680E">
        <w:rPr>
          <w:rFonts w:cstheme="minorHAnsi"/>
          <w:sz w:val="24"/>
          <w:szCs w:val="24"/>
          <w:rtl/>
          <w:lang w:val="en-US"/>
        </w:rPr>
        <w:t xml:space="preserve">, </w:t>
      </w:r>
      <w:r w:rsidR="00BF247F" w:rsidRPr="00B1680E">
        <w:rPr>
          <w:rFonts w:cs="Times New Roman"/>
          <w:sz w:val="24"/>
          <w:szCs w:val="24"/>
          <w:rtl/>
          <w:lang w:val="en-US"/>
        </w:rPr>
        <w:t>הוא עכשיו כיצד להגדיר את המידע</w:t>
      </w:r>
      <w:r w:rsidR="00BF247F" w:rsidRPr="00B1680E">
        <w:rPr>
          <w:rFonts w:cstheme="minorHAnsi"/>
          <w:sz w:val="24"/>
          <w:szCs w:val="24"/>
          <w:rtl/>
          <w:lang w:val="en-US"/>
        </w:rPr>
        <w:t>.</w:t>
      </w:r>
    </w:p>
    <w:p w14:paraId="54CD7949" w14:textId="6BEA6A27" w:rsidR="00AA521B" w:rsidRPr="00B1680E" w:rsidRDefault="00645507" w:rsidP="00B1680E">
      <w:pPr>
        <w:bidi/>
        <w:spacing w:line="360" w:lineRule="auto"/>
        <w:rPr>
          <w:rFonts w:cstheme="minorHAnsi"/>
          <w:sz w:val="24"/>
          <w:szCs w:val="24"/>
          <w:lang w:val="en-US"/>
        </w:rPr>
      </w:pPr>
      <w:r w:rsidRPr="00B1680E">
        <w:rPr>
          <w:rFonts w:cs="Times New Roman"/>
          <w:sz w:val="24"/>
          <w:szCs w:val="24"/>
          <w:rtl/>
          <w:lang w:val="en-US"/>
        </w:rPr>
        <w:t>עצמים מוגדרים עלי ידי טיפוסים</w:t>
      </w:r>
      <w:r w:rsidRPr="00B1680E">
        <w:rPr>
          <w:rFonts w:cstheme="minorHAnsi"/>
          <w:sz w:val="24"/>
          <w:szCs w:val="24"/>
          <w:rtl/>
          <w:lang w:val="en-US"/>
        </w:rPr>
        <w:t xml:space="preserve">. </w:t>
      </w:r>
      <w:r w:rsidRPr="00B1680E">
        <w:rPr>
          <w:rFonts w:cs="Times New Roman"/>
          <w:b/>
          <w:bCs/>
          <w:sz w:val="24"/>
          <w:szCs w:val="24"/>
          <w:rtl/>
          <w:lang w:val="en-US"/>
        </w:rPr>
        <w:t>טיפוס</w:t>
      </w:r>
      <w:r w:rsidR="00415E6F" w:rsidRPr="00B1680E">
        <w:rPr>
          <w:rFonts w:cstheme="minorHAnsi"/>
          <w:sz w:val="24"/>
          <w:szCs w:val="24"/>
          <w:rtl/>
          <w:lang w:val="en-US"/>
        </w:rPr>
        <w:t xml:space="preserve"> (</w:t>
      </w:r>
      <w:r w:rsidR="00415E6F" w:rsidRPr="00B1680E">
        <w:rPr>
          <w:rFonts w:cs="Times New Roman"/>
          <w:sz w:val="24"/>
          <w:szCs w:val="24"/>
          <w:rtl/>
          <w:lang w:val="en-US"/>
        </w:rPr>
        <w:t>גם נקרא מחלקה</w:t>
      </w:r>
      <w:r w:rsidR="00415E6F" w:rsidRPr="00B1680E">
        <w:rPr>
          <w:rFonts w:cstheme="minorHAnsi"/>
          <w:sz w:val="24"/>
          <w:szCs w:val="24"/>
          <w:rtl/>
          <w:lang w:val="en-US"/>
        </w:rPr>
        <w:t>)</w:t>
      </w:r>
      <w:r w:rsidRPr="00B1680E">
        <w:rPr>
          <w:rFonts w:cs="Times New Roman"/>
          <w:sz w:val="24"/>
          <w:szCs w:val="24"/>
          <w:rtl/>
          <w:lang w:val="en-US"/>
        </w:rPr>
        <w:t xml:space="preserve"> הוא סוג העצם</w:t>
      </w:r>
      <w:r w:rsidRPr="00B1680E">
        <w:rPr>
          <w:rFonts w:cstheme="minorHAnsi"/>
          <w:sz w:val="24"/>
          <w:szCs w:val="24"/>
          <w:rtl/>
          <w:lang w:val="en-US"/>
        </w:rPr>
        <w:t xml:space="preserve">, </w:t>
      </w:r>
      <w:r w:rsidRPr="00B1680E">
        <w:rPr>
          <w:rFonts w:cs="Times New Roman"/>
          <w:sz w:val="24"/>
          <w:szCs w:val="24"/>
          <w:rtl/>
          <w:lang w:val="en-US"/>
        </w:rPr>
        <w:t>ועצם הוא מופע של טיפוס איתו ניתן לעבוד</w:t>
      </w:r>
      <w:r w:rsidRPr="00B1680E">
        <w:rPr>
          <w:rFonts w:cstheme="minorHAnsi"/>
          <w:sz w:val="24"/>
          <w:szCs w:val="24"/>
          <w:rtl/>
          <w:lang w:val="en-US"/>
        </w:rPr>
        <w:t>.</w:t>
      </w:r>
      <w:r w:rsidR="00D36ABF" w:rsidRPr="00B1680E">
        <w:rPr>
          <w:rFonts w:cs="Times New Roman"/>
          <w:sz w:val="24"/>
          <w:szCs w:val="24"/>
          <w:rtl/>
          <w:lang w:val="en-US"/>
        </w:rPr>
        <w:t xml:space="preserve"> כל </w:t>
      </w:r>
      <w:r w:rsidR="001456F4" w:rsidRPr="00B1680E">
        <w:rPr>
          <w:rFonts w:cs="Times New Roman"/>
          <w:sz w:val="24"/>
          <w:szCs w:val="24"/>
          <w:rtl/>
          <w:lang w:val="en-US"/>
        </w:rPr>
        <w:t>טיפוס יכול לכלול</w:t>
      </w:r>
      <w:r w:rsidR="00D36ABF" w:rsidRPr="00B1680E">
        <w:rPr>
          <w:rFonts w:cstheme="minorHAnsi"/>
          <w:sz w:val="24"/>
          <w:szCs w:val="24"/>
          <w:rtl/>
          <w:lang w:val="en-US"/>
        </w:rPr>
        <w:t xml:space="preserve"> </w:t>
      </w:r>
      <w:r w:rsidR="001456F4" w:rsidRPr="00B1680E">
        <w:rPr>
          <w:rFonts w:cs="Times New Roman"/>
          <w:sz w:val="24"/>
          <w:szCs w:val="24"/>
          <w:rtl/>
          <w:lang w:val="en-US"/>
        </w:rPr>
        <w:t>סוגים שונים של איברים</w:t>
      </w:r>
      <w:r w:rsidR="001456F4" w:rsidRPr="00B1680E">
        <w:rPr>
          <w:rFonts w:cstheme="minorHAnsi"/>
          <w:sz w:val="24"/>
          <w:szCs w:val="24"/>
          <w:rtl/>
          <w:lang w:val="en-US"/>
        </w:rPr>
        <w:t xml:space="preserve">. </w:t>
      </w:r>
      <w:r w:rsidR="00D36ABF" w:rsidRPr="00B1680E">
        <w:rPr>
          <w:rFonts w:cs="Times New Roman"/>
          <w:sz w:val="24"/>
          <w:szCs w:val="24"/>
          <w:rtl/>
          <w:lang w:val="en-US"/>
        </w:rPr>
        <w:t xml:space="preserve">מאפיינים מתארים </w:t>
      </w:r>
      <w:r w:rsidR="001456F4" w:rsidRPr="00B1680E">
        <w:rPr>
          <w:rFonts w:cs="Times New Roman"/>
          <w:sz w:val="24"/>
          <w:szCs w:val="24"/>
          <w:rtl/>
          <w:lang w:val="en-US"/>
        </w:rPr>
        <w:t>את הנתונים הנשמרים בטיפוס</w:t>
      </w:r>
      <w:r w:rsidR="001456F4" w:rsidRPr="00B1680E">
        <w:rPr>
          <w:rFonts w:cstheme="minorHAnsi"/>
          <w:sz w:val="24"/>
          <w:szCs w:val="24"/>
          <w:rtl/>
          <w:lang w:val="en-US"/>
        </w:rPr>
        <w:t xml:space="preserve">, </w:t>
      </w:r>
      <w:r w:rsidR="001456F4" w:rsidRPr="00B1680E">
        <w:rPr>
          <w:rFonts w:cs="Times New Roman"/>
          <w:sz w:val="24"/>
          <w:szCs w:val="24"/>
          <w:rtl/>
          <w:lang w:val="en-US"/>
        </w:rPr>
        <w:t>מתודות אשר מגדירות פעולות אשר ניתן לבצע</w:t>
      </w:r>
      <w:r w:rsidR="001456F4" w:rsidRPr="00B1680E">
        <w:rPr>
          <w:rFonts w:cstheme="minorHAnsi"/>
          <w:sz w:val="24"/>
          <w:szCs w:val="24"/>
          <w:rtl/>
          <w:lang w:val="en-US"/>
        </w:rPr>
        <w:t xml:space="preserve">, </w:t>
      </w:r>
      <w:r w:rsidR="001456F4" w:rsidRPr="00B1680E">
        <w:rPr>
          <w:rFonts w:cs="Times New Roman"/>
          <w:sz w:val="24"/>
          <w:szCs w:val="24"/>
          <w:rtl/>
          <w:lang w:val="en-US"/>
        </w:rPr>
        <w:t xml:space="preserve">ואירועים המאפשרים תקשור בין </w:t>
      </w:r>
      <w:r w:rsidR="005A2D91" w:rsidRPr="00B1680E">
        <w:rPr>
          <w:rFonts w:cs="Times New Roman"/>
          <w:sz w:val="24"/>
          <w:szCs w:val="24"/>
          <w:rtl/>
          <w:lang w:val="en-US"/>
        </w:rPr>
        <w:t>מחלקות</w:t>
      </w:r>
      <w:r w:rsidR="001456F4" w:rsidRPr="00B1680E">
        <w:rPr>
          <w:rFonts w:cs="Times New Roman"/>
          <w:sz w:val="24"/>
          <w:szCs w:val="24"/>
          <w:rtl/>
          <w:lang w:val="en-US"/>
        </w:rPr>
        <w:t xml:space="preserve"> או עצמים שונים</w:t>
      </w:r>
      <w:r w:rsidR="001456F4" w:rsidRPr="00B1680E">
        <w:rPr>
          <w:rFonts w:cstheme="minorHAnsi"/>
          <w:sz w:val="24"/>
          <w:szCs w:val="24"/>
          <w:rtl/>
          <w:lang w:val="en-US"/>
        </w:rPr>
        <w:t>.</w:t>
      </w:r>
    </w:p>
    <w:p w14:paraId="39182A3A" w14:textId="12E882EA" w:rsidR="00882F27" w:rsidRPr="00B1680E" w:rsidRDefault="00395215" w:rsidP="00B1680E">
      <w:pPr>
        <w:bidi/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US" w:eastAsia="en-GB"/>
        </w:rPr>
      </w:pPr>
      <w:r w:rsidRPr="00B1680E">
        <w:rPr>
          <w:rFonts w:eastAsia="Times New Roman" w:cs="Times New Roman"/>
          <w:sz w:val="24"/>
          <w:szCs w:val="24"/>
          <w:rtl/>
          <w:lang w:eastAsia="en-GB"/>
        </w:rPr>
        <w:t>כאשר מתייחסים לתכנות מונחה עצמים מועלים שלושה עקרונות</w:t>
      </w:r>
      <w:r w:rsidRPr="00B1680E">
        <w:rPr>
          <w:rFonts w:eastAsia="Times New Roman" w:cstheme="minorHAnsi"/>
          <w:sz w:val="24"/>
          <w:szCs w:val="24"/>
          <w:rtl/>
          <w:lang w:eastAsia="en-GB"/>
        </w:rPr>
        <w:t xml:space="preserve">. </w:t>
      </w:r>
      <w:r w:rsidR="00882F27" w:rsidRPr="00882F27">
        <w:rPr>
          <w:rFonts w:eastAsia="Times New Roman" w:cs="Times New Roman"/>
          <w:b/>
          <w:bCs/>
          <w:sz w:val="24"/>
          <w:szCs w:val="24"/>
          <w:rtl/>
          <w:lang w:eastAsia="en-GB"/>
        </w:rPr>
        <w:t>כימוס</w:t>
      </w:r>
      <w:r w:rsidR="00882F27" w:rsidRPr="00882F27">
        <w:rPr>
          <w:rFonts w:eastAsia="Times New Roman" w:cstheme="minorHAnsi"/>
          <w:sz w:val="24"/>
          <w:szCs w:val="24"/>
          <w:rtl/>
          <w:lang w:eastAsia="en-GB"/>
        </w:rPr>
        <w:t xml:space="preserve"> </w:t>
      </w:r>
      <w:r w:rsidR="0034298B" w:rsidRPr="00B1680E">
        <w:rPr>
          <w:rFonts w:eastAsia="Times New Roman" w:cs="Times New Roman"/>
          <w:sz w:val="24"/>
          <w:szCs w:val="24"/>
          <w:rtl/>
          <w:lang w:eastAsia="en-GB"/>
        </w:rPr>
        <w:t>אומר שקבוצה של מאפיינים</w:t>
      </w:r>
      <w:r w:rsidR="0034298B" w:rsidRPr="00B1680E">
        <w:rPr>
          <w:rFonts w:eastAsia="Times New Roman" w:cstheme="minorHAnsi"/>
          <w:sz w:val="24"/>
          <w:szCs w:val="24"/>
          <w:rtl/>
          <w:lang w:eastAsia="en-GB"/>
        </w:rPr>
        <w:t xml:space="preserve">, </w:t>
      </w:r>
      <w:r w:rsidR="0034298B" w:rsidRPr="00B1680E">
        <w:rPr>
          <w:rFonts w:eastAsia="Times New Roman" w:cs="Times New Roman"/>
          <w:sz w:val="24"/>
          <w:szCs w:val="24"/>
          <w:rtl/>
          <w:lang w:eastAsia="en-GB"/>
        </w:rPr>
        <w:t xml:space="preserve">מתודות ואיברים אחרים מיוחסת כאיבר אחד </w:t>
      </w:r>
      <w:r w:rsidR="0034298B" w:rsidRPr="00B1680E">
        <w:rPr>
          <w:rFonts w:eastAsia="Times New Roman" w:cstheme="minorHAnsi"/>
          <w:sz w:val="24"/>
          <w:szCs w:val="24"/>
          <w:rtl/>
          <w:lang w:eastAsia="en-GB"/>
        </w:rPr>
        <w:t xml:space="preserve">– </w:t>
      </w:r>
      <w:r w:rsidR="0034298B" w:rsidRPr="00B1680E">
        <w:rPr>
          <w:rFonts w:eastAsia="Times New Roman" w:cs="Times New Roman"/>
          <w:sz w:val="24"/>
          <w:szCs w:val="24"/>
          <w:rtl/>
          <w:lang w:eastAsia="en-GB"/>
        </w:rPr>
        <w:t>עצם</w:t>
      </w:r>
      <w:r w:rsidR="0034298B" w:rsidRPr="00B1680E">
        <w:rPr>
          <w:rFonts w:eastAsia="Times New Roman" w:cstheme="minorHAnsi"/>
          <w:sz w:val="24"/>
          <w:szCs w:val="24"/>
          <w:rtl/>
          <w:lang w:eastAsia="en-GB"/>
        </w:rPr>
        <w:t xml:space="preserve">. </w:t>
      </w:r>
      <w:r w:rsidR="0034298B" w:rsidRPr="00B1680E">
        <w:rPr>
          <w:rFonts w:eastAsia="Times New Roman" w:cs="Times New Roman"/>
          <w:sz w:val="24"/>
          <w:szCs w:val="24"/>
          <w:rtl/>
          <w:lang w:eastAsia="en-GB"/>
        </w:rPr>
        <w:t>הגישה אל איברים אלו נעשית רק דרך הפונקציות של האובייקט המהוות את הממשק</w:t>
      </w:r>
      <w:r w:rsidR="0034298B" w:rsidRPr="00B1680E">
        <w:rPr>
          <w:rFonts w:eastAsia="Times New Roman" w:cstheme="minorHAnsi"/>
          <w:sz w:val="24"/>
          <w:szCs w:val="24"/>
          <w:rtl/>
          <w:lang w:eastAsia="en-GB"/>
        </w:rPr>
        <w:t xml:space="preserve">. </w:t>
      </w:r>
      <w:r w:rsidR="0034298B" w:rsidRPr="00B1680E">
        <w:rPr>
          <w:rFonts w:eastAsia="Times New Roman" w:cs="Times New Roman"/>
          <w:sz w:val="24"/>
          <w:szCs w:val="24"/>
          <w:rtl/>
          <w:lang w:eastAsia="en-GB"/>
        </w:rPr>
        <w:t>בכך שכימוס</w:t>
      </w:r>
      <w:r w:rsidR="00882F27" w:rsidRPr="00882F27">
        <w:rPr>
          <w:rFonts w:eastAsia="Times New Roman" w:cs="Times New Roman"/>
          <w:sz w:val="24"/>
          <w:szCs w:val="24"/>
          <w:rtl/>
          <w:lang w:eastAsia="en-GB"/>
        </w:rPr>
        <w:t xml:space="preserve"> לא מאפשר שינוי ישיר של משתני האובייקט</w:t>
      </w:r>
      <w:r w:rsidR="0034298B" w:rsidRPr="00B1680E">
        <w:rPr>
          <w:rFonts w:eastAsia="Times New Roman" w:cstheme="minorHAnsi"/>
          <w:sz w:val="24"/>
          <w:szCs w:val="24"/>
          <w:rtl/>
          <w:lang w:eastAsia="en-GB"/>
        </w:rPr>
        <w:t xml:space="preserve"> </w:t>
      </w:r>
      <w:r w:rsidR="005241DF" w:rsidRPr="00B1680E">
        <w:rPr>
          <w:rFonts w:eastAsia="Times New Roman" w:cs="Times New Roman"/>
          <w:sz w:val="24"/>
          <w:szCs w:val="24"/>
          <w:rtl/>
          <w:lang w:eastAsia="en-GB"/>
        </w:rPr>
        <w:t>ניתן למנוע שינויים לא מבוקרים</w:t>
      </w:r>
      <w:r w:rsidR="005241DF" w:rsidRPr="00B1680E">
        <w:rPr>
          <w:rFonts w:eastAsia="Times New Roman" w:cstheme="minorHAnsi"/>
          <w:sz w:val="24"/>
          <w:szCs w:val="24"/>
          <w:rtl/>
          <w:lang w:eastAsia="en-GB"/>
        </w:rPr>
        <w:t>.</w:t>
      </w:r>
    </w:p>
    <w:p w14:paraId="501645D9" w14:textId="04E37AF3" w:rsidR="009D6051" w:rsidRPr="00882F27" w:rsidRDefault="009D6051" w:rsidP="00B1680E">
      <w:pPr>
        <w:bidi/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US" w:eastAsia="en-GB"/>
        </w:rPr>
      </w:pPr>
      <w:r w:rsidRPr="00B1680E">
        <w:rPr>
          <w:rFonts w:eastAsia="Times New Roman" w:cs="Times New Roman"/>
          <w:b/>
          <w:bCs/>
          <w:sz w:val="24"/>
          <w:szCs w:val="24"/>
          <w:rtl/>
          <w:lang w:eastAsia="en-GB"/>
        </w:rPr>
        <w:t>הורשה</w:t>
      </w:r>
      <w:r w:rsidRPr="00B1680E">
        <w:rPr>
          <w:rFonts w:eastAsia="Times New Roman" w:cstheme="minorHAnsi"/>
          <w:sz w:val="24"/>
          <w:szCs w:val="24"/>
          <w:rtl/>
          <w:lang w:eastAsia="en-GB"/>
        </w:rPr>
        <w:t xml:space="preserve"> </w:t>
      </w:r>
      <w:r w:rsidR="003B1CF3" w:rsidRPr="00B1680E">
        <w:rPr>
          <w:rFonts w:eastAsia="Times New Roman" w:cs="Times New Roman"/>
          <w:sz w:val="24"/>
          <w:szCs w:val="24"/>
          <w:rtl/>
          <w:lang w:eastAsia="en-GB"/>
        </w:rPr>
        <w:t>מאפשרת</w:t>
      </w:r>
      <w:r w:rsidRPr="00B1680E">
        <w:rPr>
          <w:rFonts w:eastAsia="Times New Roman" w:cstheme="minorHAnsi"/>
          <w:sz w:val="24"/>
          <w:szCs w:val="24"/>
          <w:rtl/>
          <w:lang w:eastAsia="en-GB"/>
        </w:rPr>
        <w:t xml:space="preserve"> </w:t>
      </w:r>
      <w:r w:rsidR="00415E6F" w:rsidRPr="00B1680E">
        <w:rPr>
          <w:rFonts w:eastAsia="Times New Roman" w:cs="Times New Roman"/>
          <w:sz w:val="24"/>
          <w:szCs w:val="24"/>
          <w:rtl/>
          <w:lang w:eastAsia="en-GB"/>
        </w:rPr>
        <w:t>להגדיר</w:t>
      </w:r>
      <w:r w:rsidR="003B1CF3" w:rsidRPr="00B1680E">
        <w:rPr>
          <w:rFonts w:eastAsia="Times New Roman" w:cs="Times New Roman"/>
          <w:sz w:val="24"/>
          <w:szCs w:val="24"/>
          <w:rtl/>
          <w:lang w:eastAsia="en-GB"/>
        </w:rPr>
        <w:t xml:space="preserve"> מחלקה חדשה אשר </w:t>
      </w:r>
      <w:r w:rsidR="005A2D91" w:rsidRPr="00B1680E">
        <w:rPr>
          <w:rFonts w:eastAsia="Times New Roman" w:cs="Times New Roman"/>
          <w:sz w:val="24"/>
          <w:szCs w:val="24"/>
          <w:rtl/>
          <w:lang w:eastAsia="en-GB"/>
        </w:rPr>
        <w:t>משתמשת</w:t>
      </w:r>
      <w:r w:rsidR="005A2D91" w:rsidRPr="00B1680E">
        <w:rPr>
          <w:rFonts w:eastAsia="Times New Roman" w:cstheme="minorHAnsi"/>
          <w:sz w:val="24"/>
          <w:szCs w:val="24"/>
          <w:rtl/>
          <w:lang w:eastAsia="en-GB"/>
        </w:rPr>
        <w:t xml:space="preserve">, </w:t>
      </w:r>
      <w:r w:rsidR="005A2D91" w:rsidRPr="00B1680E">
        <w:rPr>
          <w:rFonts w:eastAsia="Times New Roman" w:cs="Times New Roman"/>
          <w:sz w:val="24"/>
          <w:szCs w:val="24"/>
          <w:rtl/>
          <w:lang w:eastAsia="en-GB"/>
        </w:rPr>
        <w:t>מרחיבה ו</w:t>
      </w:r>
      <w:r w:rsidR="005A2D91" w:rsidRPr="00B1680E">
        <w:rPr>
          <w:rFonts w:eastAsia="Times New Roman" w:cs="Times New Roman"/>
          <w:sz w:val="24"/>
          <w:szCs w:val="24"/>
          <w:rtl/>
          <w:lang w:val="en-US" w:eastAsia="en-GB"/>
        </w:rPr>
        <w:t>משנה את ההתנהגות המוגדרת במחלקה אחרת</w:t>
      </w:r>
      <w:r w:rsidRPr="00B1680E">
        <w:rPr>
          <w:rFonts w:eastAsia="Times New Roman" w:cstheme="minorHAnsi"/>
          <w:sz w:val="24"/>
          <w:szCs w:val="24"/>
          <w:rtl/>
          <w:lang w:eastAsia="en-GB"/>
        </w:rPr>
        <w:t>.</w:t>
      </w:r>
      <w:r w:rsidR="005A2D91" w:rsidRPr="00B1680E">
        <w:rPr>
          <w:rFonts w:eastAsia="Times New Roman" w:cs="Times New Roman"/>
          <w:sz w:val="24"/>
          <w:szCs w:val="24"/>
          <w:rtl/>
          <w:lang w:eastAsia="en-GB"/>
        </w:rPr>
        <w:t xml:space="preserve"> המחלקה ממנה נורשים האיברים נקראת מחלקת הבסיס</w:t>
      </w:r>
      <w:r w:rsidR="005A2D91" w:rsidRPr="00B1680E">
        <w:rPr>
          <w:rFonts w:eastAsia="Times New Roman" w:cstheme="minorHAnsi"/>
          <w:sz w:val="24"/>
          <w:szCs w:val="24"/>
          <w:rtl/>
          <w:lang w:eastAsia="en-GB"/>
        </w:rPr>
        <w:t xml:space="preserve">, </w:t>
      </w:r>
      <w:r w:rsidR="005A2D91" w:rsidRPr="00B1680E">
        <w:rPr>
          <w:rFonts w:eastAsia="Times New Roman" w:cs="Times New Roman"/>
          <w:sz w:val="24"/>
          <w:szCs w:val="24"/>
          <w:rtl/>
          <w:lang w:eastAsia="en-GB"/>
        </w:rPr>
        <w:t>והמחלקה</w:t>
      </w:r>
      <w:r w:rsidR="005A2D91" w:rsidRPr="00B1680E">
        <w:rPr>
          <w:rFonts w:eastAsia="Times New Roman" w:cs="Times New Roman"/>
          <w:sz w:val="24"/>
          <w:szCs w:val="24"/>
          <w:rtl/>
          <w:lang w:val="en-US" w:eastAsia="en-GB"/>
        </w:rPr>
        <w:t xml:space="preserve"> היורשת איברים אלו נקראת מחלקה נגזרת</w:t>
      </w:r>
      <w:r w:rsidR="005A2D91" w:rsidRPr="00B1680E">
        <w:rPr>
          <w:rFonts w:eastAsia="Times New Roman" w:cstheme="minorHAnsi"/>
          <w:sz w:val="24"/>
          <w:szCs w:val="24"/>
          <w:rtl/>
          <w:lang w:val="en-US" w:eastAsia="en-GB"/>
        </w:rPr>
        <w:t xml:space="preserve">. </w:t>
      </w:r>
      <w:r w:rsidR="005A2D91" w:rsidRPr="00B1680E">
        <w:rPr>
          <w:rFonts w:eastAsia="Times New Roman" w:cs="Times New Roman"/>
          <w:sz w:val="24"/>
          <w:szCs w:val="24"/>
          <w:rtl/>
          <w:lang w:val="en-US" w:eastAsia="en-GB"/>
        </w:rPr>
        <w:t xml:space="preserve">ב </w:t>
      </w:r>
      <w:r w:rsidR="005A2D91" w:rsidRPr="00B1680E">
        <w:rPr>
          <w:rFonts w:eastAsia="Times New Roman" w:cstheme="minorHAnsi"/>
          <w:sz w:val="24"/>
          <w:szCs w:val="24"/>
          <w:lang w:val="en-US" w:eastAsia="en-GB"/>
        </w:rPr>
        <w:t>C#</w:t>
      </w:r>
      <w:r w:rsidR="005A2D91" w:rsidRPr="00B1680E">
        <w:rPr>
          <w:rFonts w:eastAsia="Times New Roman" w:cs="Times New Roman"/>
          <w:sz w:val="24"/>
          <w:szCs w:val="24"/>
          <w:rtl/>
          <w:lang w:val="en-US" w:eastAsia="en-GB"/>
        </w:rPr>
        <w:t xml:space="preserve"> אין תמיכה בהורשה מרובה</w:t>
      </w:r>
      <w:r w:rsidR="005A2D91" w:rsidRPr="00B1680E">
        <w:rPr>
          <w:rFonts w:eastAsia="Times New Roman" w:cstheme="minorHAnsi"/>
          <w:sz w:val="24"/>
          <w:szCs w:val="24"/>
          <w:rtl/>
          <w:lang w:val="en-US" w:eastAsia="en-GB"/>
        </w:rPr>
        <w:t xml:space="preserve">, </w:t>
      </w:r>
      <w:r w:rsidR="005A2D91" w:rsidRPr="00B1680E">
        <w:rPr>
          <w:rFonts w:eastAsia="Times New Roman" w:cs="Times New Roman"/>
          <w:sz w:val="24"/>
          <w:szCs w:val="24"/>
          <w:rtl/>
          <w:lang w:val="en-US" w:eastAsia="en-GB"/>
        </w:rPr>
        <w:t>משמע לכל מחלקה נגזרת יכול להיות רק מחלקת בסיס אחת</w:t>
      </w:r>
      <w:r w:rsidR="005A2D91" w:rsidRPr="00B1680E">
        <w:rPr>
          <w:rFonts w:eastAsia="Times New Roman" w:cstheme="minorHAnsi"/>
          <w:sz w:val="24"/>
          <w:szCs w:val="24"/>
          <w:rtl/>
          <w:lang w:val="en-US" w:eastAsia="en-GB"/>
        </w:rPr>
        <w:t>.</w:t>
      </w:r>
      <w:r w:rsidR="0067330A" w:rsidRPr="00B1680E">
        <w:rPr>
          <w:rFonts w:eastAsia="Times New Roman" w:cs="Times New Roman"/>
          <w:sz w:val="24"/>
          <w:szCs w:val="24"/>
          <w:rtl/>
          <w:lang w:val="en-US" w:eastAsia="en-GB"/>
        </w:rPr>
        <w:t xml:space="preserve"> יכולת זו מאפשרת חיסכון בכתיבת קוד ושימוש חוזר בקוד קיים</w:t>
      </w:r>
      <w:r w:rsidR="0067330A" w:rsidRPr="00B1680E">
        <w:rPr>
          <w:rFonts w:eastAsia="Times New Roman" w:cstheme="minorHAnsi"/>
          <w:sz w:val="24"/>
          <w:szCs w:val="24"/>
          <w:rtl/>
          <w:lang w:val="en-US" w:eastAsia="en-GB"/>
        </w:rPr>
        <w:t xml:space="preserve">, </w:t>
      </w:r>
      <w:r w:rsidR="0067330A" w:rsidRPr="00B1680E">
        <w:rPr>
          <w:rFonts w:eastAsia="Times New Roman" w:cs="Times New Roman"/>
          <w:sz w:val="24"/>
          <w:szCs w:val="24"/>
          <w:rtl/>
          <w:lang w:val="en-US" w:eastAsia="en-GB"/>
        </w:rPr>
        <w:t>מכיוון שאין צורך להגדיר טיפוס חדש</w:t>
      </w:r>
      <w:r w:rsidR="00CC6316" w:rsidRPr="00B1680E">
        <w:rPr>
          <w:rFonts w:eastAsia="Times New Roman" w:cs="Times New Roman"/>
          <w:sz w:val="24"/>
          <w:szCs w:val="24"/>
          <w:rtl/>
          <w:lang w:val="en-US" w:eastAsia="en-GB"/>
        </w:rPr>
        <w:t xml:space="preserve"> כל פעם</w:t>
      </w:r>
      <w:r w:rsidR="00CC6316" w:rsidRPr="00B1680E">
        <w:rPr>
          <w:rFonts w:eastAsia="Times New Roman" w:cstheme="minorHAnsi"/>
          <w:sz w:val="24"/>
          <w:szCs w:val="24"/>
          <w:rtl/>
          <w:lang w:val="en-US" w:eastAsia="en-GB"/>
        </w:rPr>
        <w:t>.</w:t>
      </w:r>
    </w:p>
    <w:p w14:paraId="58BDF836" w14:textId="09B30AA9" w:rsidR="00882F27" w:rsidRPr="00B1680E" w:rsidRDefault="00CC6316" w:rsidP="00B1680E">
      <w:pPr>
        <w:bidi/>
        <w:spacing w:line="360" w:lineRule="auto"/>
        <w:rPr>
          <w:rFonts w:cstheme="minorHAnsi"/>
          <w:sz w:val="24"/>
          <w:szCs w:val="24"/>
          <w:lang w:val="en-US"/>
        </w:rPr>
      </w:pPr>
      <w:r w:rsidRPr="00B1680E">
        <w:rPr>
          <w:rFonts w:cs="Times New Roman"/>
          <w:sz w:val="24"/>
          <w:szCs w:val="24"/>
          <w:rtl/>
        </w:rPr>
        <w:t xml:space="preserve">עקרון </w:t>
      </w:r>
      <w:r w:rsidRPr="00B1680E">
        <w:rPr>
          <w:rFonts w:cs="Times New Roman"/>
          <w:b/>
          <w:bCs/>
          <w:sz w:val="24"/>
          <w:szCs w:val="24"/>
          <w:rtl/>
        </w:rPr>
        <w:t>הפולימורפיזם</w:t>
      </w:r>
      <w:r w:rsidRPr="00B1680E">
        <w:rPr>
          <w:rFonts w:cstheme="minorHAnsi"/>
          <w:sz w:val="24"/>
          <w:szCs w:val="24"/>
          <w:rtl/>
        </w:rPr>
        <w:t xml:space="preserve">, </w:t>
      </w:r>
      <w:r w:rsidRPr="00B1680E">
        <w:rPr>
          <w:rFonts w:cs="Times New Roman"/>
          <w:sz w:val="24"/>
          <w:szCs w:val="24"/>
          <w:rtl/>
        </w:rPr>
        <w:t>או בעברית רב צורתיות</w:t>
      </w:r>
      <w:r w:rsidRPr="00B1680E">
        <w:rPr>
          <w:rFonts w:cstheme="minorHAnsi"/>
          <w:sz w:val="24"/>
          <w:szCs w:val="24"/>
          <w:rtl/>
        </w:rPr>
        <w:t xml:space="preserve">, </w:t>
      </w:r>
      <w:r w:rsidR="001165C1" w:rsidRPr="00B1680E">
        <w:rPr>
          <w:rFonts w:cs="Times New Roman"/>
          <w:sz w:val="24"/>
          <w:szCs w:val="24"/>
          <w:rtl/>
        </w:rPr>
        <w:t>הוא היכולת לתת לפונקציה במחלקת הבסיס מימוש שונה במחלקות הנגזרות כך שבזמן ריצה תופעל הפונקציה שמתאימה לטיפוס האובייקט</w:t>
      </w:r>
      <w:r w:rsidR="001165C1" w:rsidRPr="00B1680E">
        <w:rPr>
          <w:rFonts w:cstheme="minorHAnsi"/>
          <w:sz w:val="24"/>
          <w:szCs w:val="24"/>
          <w:rtl/>
        </w:rPr>
        <w:t xml:space="preserve">. </w:t>
      </w:r>
      <w:r w:rsidR="00D505C4" w:rsidRPr="00B1680E">
        <w:rPr>
          <w:rFonts w:cs="Times New Roman"/>
          <w:sz w:val="24"/>
          <w:szCs w:val="24"/>
          <w:rtl/>
        </w:rPr>
        <w:t xml:space="preserve">העיקרון </w:t>
      </w:r>
      <w:r w:rsidR="00135169" w:rsidRPr="00B1680E">
        <w:rPr>
          <w:rFonts w:cs="Times New Roman"/>
          <w:sz w:val="24"/>
          <w:szCs w:val="24"/>
          <w:rtl/>
        </w:rPr>
        <w:t xml:space="preserve">מאפשר </w:t>
      </w:r>
      <w:r w:rsidR="006158B0" w:rsidRPr="00B1680E">
        <w:rPr>
          <w:rFonts w:cs="Times New Roman"/>
          <w:sz w:val="24"/>
          <w:szCs w:val="24"/>
          <w:rtl/>
        </w:rPr>
        <w:t>להתייחס לאובייקטים מסוגים שונים</w:t>
      </w:r>
      <w:r w:rsidR="00135169" w:rsidRPr="00B1680E">
        <w:rPr>
          <w:rFonts w:cstheme="minorHAnsi"/>
          <w:sz w:val="24"/>
          <w:szCs w:val="24"/>
          <w:rtl/>
        </w:rPr>
        <w:t xml:space="preserve"> </w:t>
      </w:r>
      <w:r w:rsidR="006158B0" w:rsidRPr="00B1680E">
        <w:rPr>
          <w:rFonts w:cs="Times New Roman"/>
          <w:sz w:val="24"/>
          <w:szCs w:val="24"/>
          <w:rtl/>
        </w:rPr>
        <w:t>באופן</w:t>
      </w:r>
      <w:r w:rsidR="00135169" w:rsidRPr="00B1680E">
        <w:rPr>
          <w:rFonts w:cs="Times New Roman"/>
          <w:sz w:val="24"/>
          <w:szCs w:val="24"/>
          <w:rtl/>
        </w:rPr>
        <w:t xml:space="preserve"> זהה </w:t>
      </w:r>
      <w:r w:rsidR="006158B0" w:rsidRPr="00B1680E">
        <w:rPr>
          <w:rFonts w:cs="Times New Roman"/>
          <w:sz w:val="24"/>
          <w:szCs w:val="24"/>
          <w:rtl/>
        </w:rPr>
        <w:t>אם יש להם</w:t>
      </w:r>
      <w:r w:rsidR="00135169" w:rsidRPr="00B1680E">
        <w:rPr>
          <w:rFonts w:cs="Times New Roman"/>
          <w:sz w:val="24"/>
          <w:szCs w:val="24"/>
          <w:rtl/>
        </w:rPr>
        <w:t xml:space="preserve"> מחלקת בסיס משותפת</w:t>
      </w:r>
      <w:r w:rsidR="006158B0" w:rsidRPr="00B1680E">
        <w:rPr>
          <w:rFonts w:cstheme="minorHAnsi"/>
          <w:sz w:val="24"/>
          <w:szCs w:val="24"/>
          <w:rtl/>
        </w:rPr>
        <w:t xml:space="preserve">. </w:t>
      </w:r>
      <w:r w:rsidR="006158B0" w:rsidRPr="00B1680E">
        <w:rPr>
          <w:rFonts w:cs="Times New Roman"/>
          <w:sz w:val="24"/>
          <w:szCs w:val="24"/>
          <w:rtl/>
        </w:rPr>
        <w:t xml:space="preserve">אפשרות זו יוצרת תוכניות </w:t>
      </w:r>
      <w:r w:rsidR="00D505C4" w:rsidRPr="00B1680E">
        <w:rPr>
          <w:rFonts w:cs="Times New Roman"/>
          <w:sz w:val="24"/>
          <w:szCs w:val="24"/>
          <w:rtl/>
        </w:rPr>
        <w:t>נוחות לעבודה מכיוון ש</w:t>
      </w:r>
      <w:r w:rsidR="006158B0" w:rsidRPr="00B1680E">
        <w:rPr>
          <w:rFonts w:cs="Times New Roman"/>
          <w:sz w:val="24"/>
          <w:szCs w:val="24"/>
          <w:rtl/>
        </w:rPr>
        <w:t xml:space="preserve">ניתן להגדיר </w:t>
      </w:r>
      <w:r w:rsidR="00D505C4" w:rsidRPr="00B1680E">
        <w:rPr>
          <w:rFonts w:cs="Times New Roman"/>
          <w:sz w:val="24"/>
          <w:szCs w:val="24"/>
          <w:rtl/>
        </w:rPr>
        <w:t>פונקציות</w:t>
      </w:r>
      <w:r w:rsidR="006158B0" w:rsidRPr="00B1680E">
        <w:rPr>
          <w:rFonts w:cs="Times New Roman"/>
          <w:sz w:val="24"/>
          <w:szCs w:val="24"/>
          <w:rtl/>
        </w:rPr>
        <w:t xml:space="preserve"> שעל כל מחלקה </w:t>
      </w:r>
      <w:r w:rsidR="00D505C4" w:rsidRPr="00B1680E">
        <w:rPr>
          <w:rFonts w:cs="Times New Roman"/>
          <w:sz w:val="24"/>
          <w:szCs w:val="24"/>
          <w:rtl/>
        </w:rPr>
        <w:t>להכיל</w:t>
      </w:r>
      <w:r w:rsidR="006158B0" w:rsidRPr="00B1680E">
        <w:rPr>
          <w:rFonts w:cstheme="minorHAnsi"/>
          <w:sz w:val="24"/>
          <w:szCs w:val="24"/>
          <w:rtl/>
        </w:rPr>
        <w:t xml:space="preserve">, </w:t>
      </w:r>
      <w:r w:rsidR="006158B0" w:rsidRPr="00B1680E">
        <w:rPr>
          <w:rFonts w:cs="Times New Roman"/>
          <w:sz w:val="24"/>
          <w:szCs w:val="24"/>
          <w:rtl/>
        </w:rPr>
        <w:t xml:space="preserve">ולהפעיל </w:t>
      </w:r>
      <w:r w:rsidR="00D505C4" w:rsidRPr="00B1680E">
        <w:rPr>
          <w:rFonts w:cs="Times New Roman"/>
          <w:sz w:val="24"/>
          <w:szCs w:val="24"/>
          <w:rtl/>
        </w:rPr>
        <w:t>פונקציות</w:t>
      </w:r>
      <w:r w:rsidR="006158B0" w:rsidRPr="00B1680E">
        <w:rPr>
          <w:rFonts w:cs="Times New Roman"/>
          <w:sz w:val="24"/>
          <w:szCs w:val="24"/>
          <w:rtl/>
        </w:rPr>
        <w:t xml:space="preserve"> אלו על אובייקט מבלי לדעת מהו הסוג שלו</w:t>
      </w:r>
      <w:r w:rsidR="00D505C4" w:rsidRPr="00B1680E">
        <w:rPr>
          <w:rFonts w:cstheme="minorHAnsi"/>
          <w:sz w:val="24"/>
          <w:szCs w:val="24"/>
          <w:rtl/>
        </w:rPr>
        <w:t>.</w:t>
      </w:r>
    </w:p>
    <w:p w14:paraId="59450979" w14:textId="77777777" w:rsidR="00D26C59" w:rsidRPr="00B1680E" w:rsidRDefault="00D26C59" w:rsidP="00B1680E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</w:p>
    <w:p w14:paraId="1E98D9E1" w14:textId="77777777" w:rsidR="006B1253" w:rsidRPr="00B1680E" w:rsidRDefault="006B1253" w:rsidP="00B1680E">
      <w:pPr>
        <w:bidi/>
        <w:spacing w:line="360" w:lineRule="auto"/>
        <w:rPr>
          <w:rFonts w:cstheme="minorHAnsi"/>
          <w:b/>
          <w:bCs/>
          <w:sz w:val="24"/>
          <w:szCs w:val="24"/>
          <w:rtl/>
          <w:lang w:val="en-US"/>
        </w:rPr>
      </w:pPr>
      <w:r w:rsidRPr="00B1680E">
        <w:rPr>
          <w:rFonts w:cstheme="minorHAnsi"/>
          <w:b/>
          <w:bCs/>
          <w:sz w:val="24"/>
          <w:szCs w:val="24"/>
          <w:rtl/>
          <w:lang w:val="en-US"/>
        </w:rPr>
        <w:br w:type="page"/>
      </w:r>
    </w:p>
    <w:p w14:paraId="488958B3" w14:textId="6A6E2546" w:rsidR="00C415D4" w:rsidRPr="002879C4" w:rsidRDefault="00C415D4" w:rsidP="00CB147D">
      <w:pPr>
        <w:pStyle w:val="Heading2"/>
        <w:bidi/>
        <w:rPr>
          <w:rFonts w:cstheme="minorHAnsi"/>
          <w:lang w:val="en-US"/>
        </w:rPr>
        <w:pPrChange w:id="73" w:author="Ilan Zisser" w:date="2016-12-07T12:41:00Z">
          <w:pPr>
            <w:bidi/>
            <w:spacing w:line="360" w:lineRule="auto"/>
          </w:pPr>
        </w:pPrChange>
      </w:pPr>
      <w:r w:rsidRPr="00986931">
        <w:rPr>
          <w:rFonts w:hint="cs"/>
          <w:rtl/>
          <w:lang w:val="en-US"/>
        </w:rPr>
        <w:lastRenderedPageBreak/>
        <w:t>אופן פעולת אויבי המשחק</w:t>
      </w:r>
    </w:p>
    <w:p w14:paraId="581C9A86" w14:textId="77777777" w:rsidR="00C415D4" w:rsidRPr="00CD78BC" w:rsidRDefault="00C415D4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C60FC2A" w14:textId="77777777" w:rsidR="00446B61" w:rsidRDefault="00320CFD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אחד הנושאים הראשונים שנגישתי אליהם בתכנון הפרויקט הוא כיצד האויבים יעבדו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הקונספט של משחק דו</w:t>
      </w:r>
      <w:r>
        <w:rPr>
          <w:rFonts w:cstheme="minorHAnsi" w:hint="cs"/>
          <w:sz w:val="24"/>
          <w:szCs w:val="24"/>
          <w:rtl/>
          <w:lang w:val="en-US"/>
        </w:rPr>
        <w:t>-</w:t>
      </w:r>
      <w:r>
        <w:rPr>
          <w:rFonts w:cs="Times New Roman" w:hint="cs"/>
          <w:sz w:val="24"/>
          <w:szCs w:val="24"/>
          <w:rtl/>
          <w:lang w:val="en-US"/>
        </w:rPr>
        <w:t>מימדי ממבט על הצריך דרך בה האויבים יכולים לעקוב אחר פעולות השחקן ובמידת הצורך לרדוף אחריו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 xml:space="preserve">בתיאוריה </w:t>
      </w:r>
      <w:r w:rsidR="000E2CB0">
        <w:rPr>
          <w:rFonts w:cs="Times New Roman" w:hint="cs"/>
          <w:sz w:val="24"/>
          <w:szCs w:val="24"/>
          <w:rtl/>
          <w:lang w:val="en-US"/>
        </w:rPr>
        <w:t>להגיע ממקום למקום זהו</w:t>
      </w:r>
      <w:r>
        <w:rPr>
          <w:rFonts w:cs="Times New Roman" w:hint="cs"/>
          <w:sz w:val="24"/>
          <w:szCs w:val="24"/>
          <w:rtl/>
          <w:lang w:val="en-US"/>
        </w:rPr>
        <w:t xml:space="preserve"> קונספט פשוט</w:t>
      </w:r>
      <w:r>
        <w:rPr>
          <w:rFonts w:cstheme="minorHAnsi" w:hint="cs"/>
          <w:sz w:val="24"/>
          <w:szCs w:val="24"/>
          <w:rtl/>
          <w:lang w:val="en-US"/>
        </w:rPr>
        <w:t xml:space="preserve">: </w:t>
      </w:r>
      <w:r>
        <w:rPr>
          <w:rFonts w:cs="Times New Roman" w:hint="cs"/>
          <w:sz w:val="24"/>
          <w:szCs w:val="24"/>
          <w:rtl/>
          <w:lang w:val="en-US"/>
        </w:rPr>
        <w:t>אם יש מכשול בדרך אז עוקפים אותו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כשמגיעים למימוש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לעומת זאת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מתחילות לצוץ שאלות שהתשובה אליהן לאו דווקא ברורה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איך עוקפים מכשול מסוים</w:t>
      </w:r>
      <w:r>
        <w:rPr>
          <w:rFonts w:cstheme="minorHAnsi" w:hint="cs"/>
          <w:sz w:val="24"/>
          <w:szCs w:val="24"/>
          <w:rtl/>
          <w:lang w:val="en-US"/>
        </w:rPr>
        <w:t xml:space="preserve">? </w:t>
      </w:r>
      <w:r>
        <w:rPr>
          <w:rFonts w:cs="Times New Roman" w:hint="cs"/>
          <w:sz w:val="24"/>
          <w:szCs w:val="24"/>
          <w:rtl/>
          <w:lang w:val="en-US"/>
        </w:rPr>
        <w:t>האם עקיפת מכשולים תמיד תוביל ליעד</w:t>
      </w:r>
      <w:r>
        <w:rPr>
          <w:rFonts w:cstheme="minorHAnsi" w:hint="cs"/>
          <w:sz w:val="24"/>
          <w:szCs w:val="24"/>
          <w:rtl/>
          <w:lang w:val="en-US"/>
        </w:rPr>
        <w:t xml:space="preserve">? </w:t>
      </w:r>
      <w:r>
        <w:rPr>
          <w:rFonts w:cs="Times New Roman" w:hint="cs"/>
          <w:sz w:val="24"/>
          <w:szCs w:val="24"/>
          <w:rtl/>
          <w:lang w:val="en-US"/>
        </w:rPr>
        <w:t>איך מוצאים את הדרך המהירה ביותר</w:t>
      </w:r>
      <w:r>
        <w:rPr>
          <w:rFonts w:cstheme="minorHAnsi" w:hint="cs"/>
          <w:sz w:val="24"/>
          <w:szCs w:val="24"/>
          <w:rtl/>
          <w:lang w:val="en-US"/>
        </w:rPr>
        <w:t>?</w:t>
      </w:r>
      <w:r w:rsidR="000E2CB0">
        <w:rPr>
          <w:rFonts w:cs="Times New Roman" w:hint="cs"/>
          <w:sz w:val="24"/>
          <w:szCs w:val="24"/>
          <w:rtl/>
          <w:lang w:val="en-US"/>
        </w:rPr>
        <w:t xml:space="preserve"> על מנת לענות על שאלות אלו חקרתי תחום במדעי המחשב בשם </w:t>
      </w:r>
      <w:r w:rsidR="000E2CB0">
        <w:rPr>
          <w:rFonts w:cstheme="minorHAnsi"/>
          <w:sz w:val="24"/>
          <w:szCs w:val="24"/>
          <w:lang w:val="en-US"/>
        </w:rPr>
        <w:t>pathfinding</w:t>
      </w:r>
      <w:r w:rsidR="000E2CB0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0E2CB0">
        <w:rPr>
          <w:rFonts w:cs="Times New Roman" w:hint="cs"/>
          <w:sz w:val="24"/>
          <w:szCs w:val="24"/>
          <w:rtl/>
          <w:lang w:val="en-US"/>
        </w:rPr>
        <w:t xml:space="preserve">אשר מתייחס למציאת </w:t>
      </w:r>
      <w:r w:rsidR="00532239">
        <w:rPr>
          <w:rFonts w:cs="Times New Roman" w:hint="cs"/>
          <w:sz w:val="24"/>
          <w:szCs w:val="24"/>
          <w:rtl/>
          <w:lang w:val="en-US"/>
        </w:rPr>
        <w:t>מסלולים</w:t>
      </w:r>
      <w:r w:rsidR="000E2CB0">
        <w:rPr>
          <w:rFonts w:cs="Times New Roman" w:hint="cs"/>
          <w:sz w:val="24"/>
          <w:szCs w:val="24"/>
          <w:rtl/>
          <w:lang w:val="en-US"/>
        </w:rPr>
        <w:t xml:space="preserve"> על ידי שימוש בתורת הגרפים</w:t>
      </w:r>
      <w:r w:rsidR="000E2CB0">
        <w:rPr>
          <w:rFonts w:cstheme="minorHAnsi" w:hint="cs"/>
          <w:sz w:val="24"/>
          <w:szCs w:val="24"/>
          <w:rtl/>
          <w:lang w:val="en-US"/>
        </w:rPr>
        <w:t>.</w:t>
      </w:r>
      <w:r w:rsidR="00446B61">
        <w:rPr>
          <w:rFonts w:cstheme="minorHAnsi"/>
          <w:sz w:val="24"/>
          <w:szCs w:val="24"/>
          <w:rtl/>
          <w:lang w:val="en-US"/>
        </w:rPr>
        <w:br w:type="page"/>
      </w:r>
    </w:p>
    <w:p w14:paraId="0FB6D045" w14:textId="77777777" w:rsidR="00F1380E" w:rsidRPr="00986931" w:rsidRDefault="00DB4F43" w:rsidP="00CB147D">
      <w:pPr>
        <w:pStyle w:val="Heading2"/>
        <w:bidi/>
        <w:rPr>
          <w:rFonts w:cstheme="minorHAnsi"/>
          <w:rtl/>
          <w:lang w:val="en-US"/>
        </w:rPr>
        <w:pPrChange w:id="74" w:author="Ilan Zisser" w:date="2016-12-07T12:42:00Z">
          <w:pPr>
            <w:autoSpaceDE w:val="0"/>
            <w:autoSpaceDN w:val="0"/>
            <w:bidi/>
            <w:adjustRightInd w:val="0"/>
            <w:spacing w:after="0" w:line="360" w:lineRule="auto"/>
          </w:pPr>
        </w:pPrChange>
      </w:pPr>
      <w:r w:rsidRPr="00986931">
        <w:rPr>
          <w:rFonts w:hint="cs"/>
          <w:rtl/>
          <w:lang w:val="en-US"/>
        </w:rPr>
        <w:lastRenderedPageBreak/>
        <w:t>מבוא לגרפים</w:t>
      </w:r>
      <w:r w:rsidR="00532239" w:rsidRPr="00986931">
        <w:rPr>
          <w:rFonts w:cstheme="minorHAnsi" w:hint="cs"/>
          <w:rtl/>
          <w:lang w:val="en-US"/>
        </w:rPr>
        <w:t xml:space="preserve">: </w:t>
      </w:r>
      <w:r w:rsidR="00532239" w:rsidRPr="00986931">
        <w:rPr>
          <w:rFonts w:hint="cs"/>
          <w:rtl/>
          <w:lang w:val="en-US"/>
        </w:rPr>
        <w:t>הגדרות</w:t>
      </w:r>
    </w:p>
    <w:p w14:paraId="7360A7F4" w14:textId="77777777" w:rsidR="00CD5B7C" w:rsidRDefault="00CD5B7C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E182104" w14:textId="77777777" w:rsidR="00CD5B7C" w:rsidRDefault="00DB4F43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גרף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 </w:t>
      </w:r>
      <w:r>
        <w:rPr>
          <w:rFonts w:cs="Times New Roman" w:hint="cs"/>
          <w:sz w:val="24"/>
          <w:szCs w:val="24"/>
          <w:rtl/>
          <w:lang w:val="en-US"/>
        </w:rPr>
        <w:t>הוא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 קונספט מתמטי </w:t>
      </w:r>
      <w:r w:rsidR="00571415">
        <w:rPr>
          <w:rFonts w:cs="Times New Roman" w:hint="cs"/>
          <w:sz w:val="24"/>
          <w:szCs w:val="24"/>
          <w:rtl/>
          <w:lang w:val="en-US"/>
        </w:rPr>
        <w:t>בעל שימוש נרחב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 במדעי המחשב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5A43EA">
        <w:rPr>
          <w:rFonts w:cs="Times New Roman" w:hint="cs"/>
          <w:sz w:val="24"/>
          <w:szCs w:val="24"/>
          <w:rtl/>
          <w:lang w:val="en-US"/>
        </w:rPr>
        <w:t>קיימות הרבה גרסאות של גרפים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5A43EA">
        <w:rPr>
          <w:rFonts w:cs="Times New Roman" w:hint="cs"/>
          <w:sz w:val="24"/>
          <w:szCs w:val="24"/>
          <w:rtl/>
          <w:lang w:val="en-US"/>
        </w:rPr>
        <w:t>אך כולן מוגדרות על ידי שני מאפיינים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: </w:t>
      </w:r>
      <w:r w:rsidR="00571415">
        <w:rPr>
          <w:rFonts w:cs="Times New Roman" w:hint="cs"/>
          <w:sz w:val="24"/>
          <w:szCs w:val="24"/>
          <w:rtl/>
          <w:lang w:val="en-US"/>
        </w:rPr>
        <w:t>קודקודים וצלעות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כל </w:t>
      </w:r>
      <w:r w:rsidR="00571415">
        <w:rPr>
          <w:rFonts w:cs="Times New Roman" w:hint="cs"/>
          <w:sz w:val="24"/>
          <w:szCs w:val="24"/>
          <w:rtl/>
          <w:lang w:val="en-US"/>
        </w:rPr>
        <w:t>צלע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 מצייגת קישור בין שני </w:t>
      </w:r>
      <w:r w:rsidR="00571415">
        <w:rPr>
          <w:rFonts w:cs="Times New Roman" w:hint="cs"/>
          <w:sz w:val="24"/>
          <w:szCs w:val="24"/>
          <w:rtl/>
          <w:lang w:val="en-US"/>
        </w:rPr>
        <w:t>קודקודים</w:t>
      </w:r>
      <w:r w:rsidR="005A43EA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ובאופן דומה אם שני </w:t>
      </w:r>
      <w:r w:rsidR="00571415">
        <w:rPr>
          <w:rFonts w:cs="Times New Roman" w:hint="cs"/>
          <w:sz w:val="24"/>
          <w:szCs w:val="24"/>
          <w:rtl/>
          <w:lang w:val="en-US"/>
        </w:rPr>
        <w:t>קודקודים</w:t>
      </w:r>
      <w:r w:rsidR="005A43EA">
        <w:rPr>
          <w:rFonts w:cs="Times New Roman" w:hint="cs"/>
          <w:sz w:val="24"/>
          <w:szCs w:val="24"/>
          <w:rtl/>
          <w:lang w:val="en-US"/>
        </w:rPr>
        <w:t xml:space="preserve"> הם שכנים </w:t>
      </w:r>
      <w:r w:rsidR="00571415">
        <w:rPr>
          <w:rFonts w:cs="Times New Roman" w:hint="cs"/>
          <w:sz w:val="24"/>
          <w:szCs w:val="24"/>
          <w:rtl/>
          <w:lang w:val="en-US"/>
        </w:rPr>
        <w:t>יש צלע המחברת ביניהם</w:t>
      </w:r>
      <w:r w:rsidR="00571415">
        <w:rPr>
          <w:rFonts w:cstheme="minorHAnsi" w:hint="cs"/>
          <w:sz w:val="24"/>
          <w:szCs w:val="24"/>
          <w:rtl/>
          <w:lang w:val="en-US"/>
        </w:rPr>
        <w:t>.</w:t>
      </w:r>
    </w:p>
    <w:p w14:paraId="5EB78D83" w14:textId="77777777" w:rsidR="00571415" w:rsidRDefault="00CE53DE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 xml:space="preserve">קיים הבדל </w:t>
      </w:r>
      <w:r w:rsidR="00571415">
        <w:rPr>
          <w:rFonts w:cs="Times New Roman" w:hint="cs"/>
          <w:sz w:val="24"/>
          <w:szCs w:val="24"/>
          <w:rtl/>
          <w:lang w:val="en-US"/>
        </w:rPr>
        <w:t>בין גרפים מכוונים ולא מכוונים</w:t>
      </w:r>
      <w:r w:rsidR="00571415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571415">
        <w:rPr>
          <w:rFonts w:cs="Times New Roman" w:hint="cs"/>
          <w:sz w:val="24"/>
          <w:szCs w:val="24"/>
          <w:rtl/>
          <w:lang w:val="en-US"/>
        </w:rPr>
        <w:t>בגרפים מכוונים הצלע מובילה מקודקוד אחד לשני בכיוון אחד</w:t>
      </w:r>
      <w:r w:rsidR="00571415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571415">
        <w:rPr>
          <w:rFonts w:cs="Times New Roman" w:hint="cs"/>
          <w:sz w:val="24"/>
          <w:szCs w:val="24"/>
          <w:rtl/>
          <w:lang w:val="en-US"/>
        </w:rPr>
        <w:t>לכן השם</w:t>
      </w:r>
      <w:r w:rsidR="00571415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571415">
        <w:rPr>
          <w:rFonts w:cs="Times New Roman" w:hint="cs"/>
          <w:sz w:val="24"/>
          <w:szCs w:val="24"/>
          <w:rtl/>
          <w:lang w:val="en-US"/>
        </w:rPr>
        <w:t>כאשר בגרפים לא מכוונים כל צלע היא דו כיוונית</w:t>
      </w:r>
      <w:r w:rsidR="00571415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571415">
        <w:rPr>
          <w:rFonts w:cs="Times New Roman" w:hint="cs"/>
          <w:sz w:val="24"/>
          <w:szCs w:val="24"/>
          <w:rtl/>
          <w:lang w:val="en-US"/>
        </w:rPr>
        <w:t>בנוסף</w:t>
      </w:r>
      <w:r w:rsidR="00571415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571415">
        <w:rPr>
          <w:rFonts w:cs="Times New Roman" w:hint="cs"/>
          <w:sz w:val="24"/>
          <w:szCs w:val="24"/>
          <w:rtl/>
          <w:lang w:val="en-US"/>
        </w:rPr>
        <w:t>גרף משוקלל הוא גרף בו לכל צלע יש משקל המייצג מספר</w:t>
      </w:r>
      <w:r w:rsidR="00571415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571415">
        <w:rPr>
          <w:rFonts w:cs="Times New Roman" w:hint="cs"/>
          <w:sz w:val="24"/>
          <w:szCs w:val="24"/>
          <w:rtl/>
          <w:lang w:val="en-US"/>
        </w:rPr>
        <w:t>עלות</w:t>
      </w:r>
      <w:r w:rsidR="00571415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571415">
        <w:rPr>
          <w:rFonts w:cs="Times New Roman" w:hint="cs"/>
          <w:sz w:val="24"/>
          <w:szCs w:val="24"/>
          <w:rtl/>
          <w:lang w:val="en-US"/>
        </w:rPr>
        <w:t>אורך או כל מדד אחר</w:t>
      </w:r>
      <w:r w:rsidR="00571415">
        <w:rPr>
          <w:rFonts w:cstheme="minorHAnsi" w:hint="cs"/>
          <w:sz w:val="24"/>
          <w:szCs w:val="24"/>
          <w:rtl/>
          <w:lang w:val="en-US"/>
        </w:rPr>
        <w:t>.</w:t>
      </w:r>
    </w:p>
    <w:p w14:paraId="42BCCC7B" w14:textId="77777777" w:rsidR="0078368A" w:rsidRDefault="0078368A" w:rsidP="00AA521B">
      <w:pPr>
        <w:autoSpaceDE w:val="0"/>
        <w:autoSpaceDN w:val="0"/>
        <w:bidi/>
        <w:adjustRightInd w:val="0"/>
        <w:spacing w:after="0" w:line="360" w:lineRule="auto"/>
        <w:rPr>
          <w:noProof/>
          <w:rtl/>
          <w:lang w:eastAsia="en-GB"/>
        </w:rPr>
      </w:pPr>
    </w:p>
    <w:p w14:paraId="5FFD681E" w14:textId="77777777" w:rsidR="0078368A" w:rsidRDefault="0078368A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128ADDD" wp14:editId="40A2F8C3">
            <wp:extent cx="2200275" cy="1647825"/>
            <wp:effectExtent l="0" t="0" r="9525" b="0"/>
            <wp:docPr id="2" name="Picture 2" descr="https://upload.wikimedia.org/wikipedia/commons/thumb/5/51/Directed_graph.svg/231px-Directed_grap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1/Directed_graph.svg/231px-Directed_graph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3072"/>
                    <a:stretch/>
                  </pic:blipFill>
                  <pic:spPr bwMode="auto">
                    <a:xfrm>
                      <a:off x="0" y="0"/>
                      <a:ext cx="2200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15D4">
        <w:rPr>
          <w:noProof/>
          <w:lang w:val="en-US"/>
        </w:rPr>
        <w:drawing>
          <wp:inline distT="0" distB="0" distL="0" distR="0" wp14:anchorId="472E25E2" wp14:editId="50702F29">
            <wp:extent cx="2324100" cy="2133600"/>
            <wp:effectExtent l="0" t="0" r="0" b="0"/>
            <wp:docPr id="3" name="Picture 3" descr="http://web.cecs.pdx.edu/~sheard/course/Cs163/Graphics/grap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cecs.pdx.edu/~sheard/course/Cs163/Graphics/graph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" t="-3571" r="-410" b="3571"/>
                    <a:stretch/>
                  </pic:blipFill>
                  <pic:spPr bwMode="auto">
                    <a:xfrm>
                      <a:off x="0" y="0"/>
                      <a:ext cx="2324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03426" w14:textId="77777777" w:rsidR="00571415" w:rsidRDefault="0078368A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 xml:space="preserve">דוגמאות של </w:t>
      </w:r>
      <w:r w:rsidR="00320CFD">
        <w:rPr>
          <w:rFonts w:cs="Times New Roman" w:hint="cs"/>
          <w:sz w:val="24"/>
          <w:szCs w:val="24"/>
          <w:rtl/>
          <w:lang w:val="en-US"/>
        </w:rPr>
        <w:t>גרף לא מכוון</w:t>
      </w:r>
      <w:r w:rsidR="0090496A">
        <w:rPr>
          <w:rFonts w:cs="Times New Roman" w:hint="cs"/>
          <w:sz w:val="24"/>
          <w:szCs w:val="24"/>
          <w:rtl/>
          <w:lang w:val="en-US"/>
        </w:rPr>
        <w:t xml:space="preserve"> משוקלל</w:t>
      </w:r>
      <w:r>
        <w:rPr>
          <w:rFonts w:cstheme="minorHAnsi" w:hint="cs"/>
          <w:sz w:val="24"/>
          <w:szCs w:val="24"/>
          <w:rtl/>
          <w:lang w:val="en-US"/>
        </w:rPr>
        <w:t xml:space="preserve"> (</w:t>
      </w:r>
      <w:r>
        <w:rPr>
          <w:rFonts w:cs="Times New Roman" w:hint="cs"/>
          <w:sz w:val="24"/>
          <w:szCs w:val="24"/>
          <w:rtl/>
          <w:lang w:val="en-US"/>
        </w:rPr>
        <w:t>ימין</w:t>
      </w:r>
      <w:r>
        <w:rPr>
          <w:rFonts w:cstheme="minorHAnsi" w:hint="cs"/>
          <w:sz w:val="24"/>
          <w:szCs w:val="24"/>
          <w:rtl/>
          <w:lang w:val="en-US"/>
        </w:rPr>
        <w:t xml:space="preserve">) </w:t>
      </w:r>
      <w:r>
        <w:rPr>
          <w:rFonts w:cs="Times New Roman" w:hint="cs"/>
          <w:sz w:val="24"/>
          <w:szCs w:val="24"/>
          <w:rtl/>
          <w:lang w:val="en-US"/>
        </w:rPr>
        <w:t>ו</w:t>
      </w:r>
      <w:r w:rsidR="00C415D4">
        <w:rPr>
          <w:rFonts w:cs="Times New Roman" w:hint="cs"/>
          <w:sz w:val="24"/>
          <w:szCs w:val="24"/>
          <w:rtl/>
          <w:lang w:val="en-US"/>
        </w:rPr>
        <w:t>גרף מכוון</w:t>
      </w:r>
      <w:r>
        <w:rPr>
          <w:rFonts w:cstheme="minorHAnsi" w:hint="cs"/>
          <w:sz w:val="24"/>
          <w:szCs w:val="24"/>
          <w:rtl/>
          <w:lang w:val="en-US"/>
        </w:rPr>
        <w:t xml:space="preserve"> (</w:t>
      </w:r>
      <w:r>
        <w:rPr>
          <w:rFonts w:cs="Times New Roman" w:hint="cs"/>
          <w:sz w:val="24"/>
          <w:szCs w:val="24"/>
          <w:rtl/>
          <w:lang w:val="en-US"/>
        </w:rPr>
        <w:t>שמאל</w:t>
      </w:r>
      <w:r>
        <w:rPr>
          <w:rFonts w:cstheme="minorHAnsi" w:hint="cs"/>
          <w:sz w:val="24"/>
          <w:szCs w:val="24"/>
          <w:rtl/>
          <w:lang w:val="en-US"/>
        </w:rPr>
        <w:t>)</w:t>
      </w:r>
    </w:p>
    <w:p w14:paraId="122D42D7" w14:textId="77777777" w:rsidR="00446B61" w:rsidRDefault="00446B61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D69EBF3" w14:textId="77777777" w:rsidR="00446B61" w:rsidRDefault="00446B61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138DABD0" w14:textId="77777777" w:rsidR="00446B61" w:rsidRDefault="00446B61" w:rsidP="00AA521B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rtl/>
          <w:lang w:val="en-US"/>
        </w:rPr>
        <w:br w:type="page"/>
      </w:r>
    </w:p>
    <w:p w14:paraId="3D04F8A5" w14:textId="77777777" w:rsidR="00C415D4" w:rsidRPr="00986931" w:rsidRDefault="00F03FD2" w:rsidP="00CB147D">
      <w:pPr>
        <w:pStyle w:val="Heading3"/>
        <w:bidi/>
        <w:rPr>
          <w:rFonts w:cstheme="minorHAnsi"/>
          <w:rtl/>
          <w:lang w:val="en-US"/>
        </w:rPr>
        <w:pPrChange w:id="75" w:author="Ilan Zisser" w:date="2016-12-07T12:42:00Z">
          <w:pPr>
            <w:autoSpaceDE w:val="0"/>
            <w:autoSpaceDN w:val="0"/>
            <w:bidi/>
            <w:adjustRightInd w:val="0"/>
            <w:spacing w:after="0" w:line="360" w:lineRule="auto"/>
          </w:pPr>
        </w:pPrChange>
      </w:pPr>
      <w:r>
        <w:rPr>
          <w:rFonts w:hint="cs"/>
          <w:rtl/>
          <w:lang w:val="en-US"/>
        </w:rPr>
        <w:lastRenderedPageBreak/>
        <w:t>י</w:t>
      </w:r>
      <w:r w:rsidR="00DB4F43" w:rsidRPr="00986931">
        <w:rPr>
          <w:rFonts w:hint="cs"/>
          <w:rtl/>
          <w:lang w:val="en-US"/>
        </w:rPr>
        <w:t xml:space="preserve">יצוג מפה </w:t>
      </w:r>
      <w:r>
        <w:rPr>
          <w:rFonts w:hint="cs"/>
          <w:rtl/>
          <w:lang w:val="en-US"/>
        </w:rPr>
        <w:t>על ידי</w:t>
      </w:r>
      <w:r w:rsidR="00DB4F43" w:rsidRPr="00986931">
        <w:rPr>
          <w:rFonts w:hint="cs"/>
          <w:rtl/>
          <w:lang w:val="en-US"/>
        </w:rPr>
        <w:t xml:space="preserve"> גרף</w:t>
      </w:r>
    </w:p>
    <w:p w14:paraId="02C3A09F" w14:textId="77777777" w:rsidR="00CD78BC" w:rsidRDefault="00CD78BC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25F59C99" w14:textId="77777777" w:rsidR="00CD78BC" w:rsidRDefault="0039511E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הצעד הראשון בעבודה עם</w:t>
      </w:r>
      <w:r w:rsidR="00CD78BC">
        <w:rPr>
          <w:rFonts w:cs="Times New Roman" w:hint="cs"/>
          <w:sz w:val="24"/>
          <w:szCs w:val="24"/>
          <w:rtl/>
          <w:lang w:val="en-US"/>
        </w:rPr>
        <w:t xml:space="preserve"> אלגוריתם חיפוש מבוסס גרפים </w:t>
      </w:r>
      <w:r>
        <w:rPr>
          <w:rFonts w:cs="Times New Roman" w:hint="cs"/>
          <w:sz w:val="24"/>
          <w:szCs w:val="24"/>
          <w:rtl/>
          <w:lang w:val="en-US"/>
        </w:rPr>
        <w:t>הוא</w:t>
      </w:r>
      <w:r w:rsidR="00CD78BC">
        <w:rPr>
          <w:rFonts w:cs="Times New Roman" w:hint="cs"/>
          <w:sz w:val="24"/>
          <w:szCs w:val="24"/>
          <w:rtl/>
          <w:lang w:val="en-US"/>
        </w:rPr>
        <w:t xml:space="preserve"> להבין מה הקלט והפלט</w:t>
      </w:r>
      <w:r w:rsidR="00CD78BC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CD78BC">
        <w:rPr>
          <w:rFonts w:cs="Times New Roman" w:hint="cs"/>
          <w:sz w:val="24"/>
          <w:szCs w:val="24"/>
          <w:rtl/>
          <w:lang w:val="en-US"/>
        </w:rPr>
        <w:t>הקלט הוא גרף המוגדר על ידי רשימת קודקודים וצלעות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אם הגרף משוקלל יהיו לצלעות גם ערך מספרי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חשוב להבין שמבחינת האלגוריתם אין אף חשיבות למה הגרף מייצג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הפלט יהיה הקודקודים והצלעות המרכיבים את המסלול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5A857333" w14:textId="77777777" w:rsidR="00DB4F43" w:rsidRDefault="0039511E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מכאן ניתן להסיק כי קיימות דרכים רבות לייצג את מפת המשחק בתור גרף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ניתן לייצג חדרים בתור קודקודים ודלתות בתור צלעות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6B41D1">
        <w:rPr>
          <w:rFonts w:cs="Times New Roman" w:hint="cs"/>
          <w:sz w:val="24"/>
          <w:szCs w:val="24"/>
          <w:rtl/>
          <w:lang w:val="en-US"/>
        </w:rPr>
        <w:t xml:space="preserve">במקרה של עיר </w:t>
      </w:r>
      <w:r>
        <w:rPr>
          <w:rFonts w:cs="Times New Roman" w:hint="cs"/>
          <w:sz w:val="24"/>
          <w:szCs w:val="24"/>
          <w:rtl/>
          <w:lang w:val="en-US"/>
        </w:rPr>
        <w:t>ניתן לייצג צמתות בתור קודקודים ורחובות בתור צלעות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8D7214">
        <w:rPr>
          <w:rFonts w:cs="Times New Roman" w:hint="cs"/>
          <w:sz w:val="24"/>
          <w:szCs w:val="24"/>
          <w:rtl/>
          <w:lang w:val="en-US"/>
        </w:rPr>
        <w:t>הגרף יכול להיות מכוון ועל ידי כך לייצג תנועה חד כיוונית או משוקלל ובכך לייצג קושי תנועה</w:t>
      </w:r>
      <w:r w:rsidR="008D7214"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 xml:space="preserve">ההצגה </w:t>
      </w:r>
      <w:r w:rsidR="00DB4F43">
        <w:rPr>
          <w:rFonts w:cs="Times New Roman" w:hint="cs"/>
          <w:sz w:val="24"/>
          <w:szCs w:val="24"/>
          <w:rtl/>
          <w:lang w:val="en-US"/>
        </w:rPr>
        <w:t>השכיחה</w:t>
      </w:r>
      <w:r>
        <w:rPr>
          <w:rFonts w:cs="Times New Roman" w:hint="cs"/>
          <w:sz w:val="24"/>
          <w:szCs w:val="24"/>
          <w:rtl/>
          <w:lang w:val="en-US"/>
        </w:rPr>
        <w:t xml:space="preserve"> ביותר במשחקים היא ש</w:t>
      </w:r>
      <w:r w:rsidR="00AD0B8B">
        <w:rPr>
          <w:rFonts w:cs="Times New Roman" w:hint="cs"/>
          <w:sz w:val="24"/>
          <w:szCs w:val="24"/>
          <w:rtl/>
          <w:lang w:val="en-US"/>
        </w:rPr>
        <w:t>ל טבלה</w:t>
      </w:r>
      <w:r w:rsidR="00DB4F43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DB4F43">
        <w:rPr>
          <w:rFonts w:cs="Times New Roman" w:hint="cs"/>
          <w:sz w:val="24"/>
          <w:szCs w:val="24"/>
          <w:rtl/>
          <w:lang w:val="en-US"/>
        </w:rPr>
        <w:t>טבלה היא מקרה פרטי של גרף מכוון משוקלל</w:t>
      </w:r>
      <w:r w:rsidR="00DB4F43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DB4F43">
        <w:rPr>
          <w:rFonts w:cs="Times New Roman" w:hint="cs"/>
          <w:sz w:val="24"/>
          <w:szCs w:val="24"/>
          <w:rtl/>
          <w:lang w:val="en-US"/>
        </w:rPr>
        <w:t>בו</w:t>
      </w:r>
      <w:r w:rsidR="00AD0B8B">
        <w:rPr>
          <w:rFonts w:cs="Times New Roman" w:hint="cs"/>
          <w:sz w:val="24"/>
          <w:szCs w:val="24"/>
          <w:rtl/>
          <w:lang w:val="en-US"/>
        </w:rPr>
        <w:t xml:space="preserve"> תאים הם ק</w:t>
      </w:r>
      <w:r w:rsidR="008D7214">
        <w:rPr>
          <w:rFonts w:cs="Times New Roman" w:hint="cs"/>
          <w:sz w:val="24"/>
          <w:szCs w:val="24"/>
          <w:rtl/>
          <w:lang w:val="en-US"/>
        </w:rPr>
        <w:t xml:space="preserve">ודקודים ובין </w:t>
      </w:r>
      <w:r w:rsidR="00DB4F43">
        <w:rPr>
          <w:rFonts w:cs="Times New Roman" w:hint="cs"/>
          <w:sz w:val="24"/>
          <w:szCs w:val="24"/>
          <w:rtl/>
          <w:lang w:val="en-US"/>
        </w:rPr>
        <w:t>ה</w:t>
      </w:r>
      <w:r w:rsidR="008D7214">
        <w:rPr>
          <w:rFonts w:cs="Times New Roman" w:hint="cs"/>
          <w:sz w:val="24"/>
          <w:szCs w:val="24"/>
          <w:rtl/>
          <w:lang w:val="en-US"/>
        </w:rPr>
        <w:t xml:space="preserve">תאים </w:t>
      </w:r>
      <w:r w:rsidR="00DB4F43">
        <w:rPr>
          <w:rFonts w:cs="Times New Roman" w:hint="cs"/>
          <w:sz w:val="24"/>
          <w:szCs w:val="24"/>
          <w:rtl/>
          <w:lang w:val="en-US"/>
        </w:rPr>
        <w:t>ה</w:t>
      </w:r>
      <w:r w:rsidR="008D7214">
        <w:rPr>
          <w:rFonts w:cs="Times New Roman" w:hint="cs"/>
          <w:sz w:val="24"/>
          <w:szCs w:val="24"/>
          <w:rtl/>
          <w:lang w:val="en-US"/>
        </w:rPr>
        <w:t xml:space="preserve">סמוכים </w:t>
      </w:r>
      <w:r w:rsidR="00DB4F43">
        <w:rPr>
          <w:rFonts w:cs="Times New Roman" w:hint="cs"/>
          <w:sz w:val="24"/>
          <w:szCs w:val="24"/>
          <w:rtl/>
          <w:lang w:val="en-US"/>
        </w:rPr>
        <w:t xml:space="preserve">מוגדרות </w:t>
      </w:r>
      <w:r w:rsidR="008D7214">
        <w:rPr>
          <w:rFonts w:cs="Times New Roman" w:hint="cs"/>
          <w:sz w:val="24"/>
          <w:szCs w:val="24"/>
          <w:rtl/>
          <w:lang w:val="en-US"/>
        </w:rPr>
        <w:t>הצלעות</w:t>
      </w:r>
      <w:r w:rsidR="00DB4F43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DB4F43">
        <w:rPr>
          <w:rFonts w:cs="Times New Roman" w:hint="cs"/>
          <w:sz w:val="24"/>
          <w:szCs w:val="24"/>
          <w:rtl/>
          <w:lang w:val="en-US"/>
        </w:rPr>
        <w:t>לכל תא יש שמונה או ארבעה שכנים</w:t>
      </w:r>
      <w:r w:rsidR="00DB4F43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DB4F43">
        <w:rPr>
          <w:rFonts w:cs="Times New Roman" w:hint="cs"/>
          <w:sz w:val="24"/>
          <w:szCs w:val="24"/>
          <w:rtl/>
          <w:lang w:val="en-US"/>
        </w:rPr>
        <w:t>בתלות או קיימת או לא קיימת תנועה אלכסונית</w:t>
      </w:r>
      <w:r w:rsidR="00DB4F43">
        <w:rPr>
          <w:rFonts w:cstheme="minorHAnsi" w:hint="cs"/>
          <w:sz w:val="24"/>
          <w:szCs w:val="24"/>
          <w:rtl/>
          <w:lang w:val="en-US"/>
        </w:rPr>
        <w:t>.</w:t>
      </w:r>
    </w:p>
    <w:p w14:paraId="4CA13F4C" w14:textId="77777777" w:rsidR="008D7214" w:rsidRDefault="00DB4F43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אציג בפרקים הבאים את ההתפ</w:t>
      </w:r>
      <w:r w:rsidR="00567547">
        <w:rPr>
          <w:rFonts w:cs="Times New Roman" w:hint="cs"/>
          <w:sz w:val="24"/>
          <w:szCs w:val="24"/>
          <w:rtl/>
          <w:lang w:val="en-US"/>
        </w:rPr>
        <w:t>ת</w:t>
      </w:r>
      <w:r>
        <w:rPr>
          <w:rFonts w:cs="Times New Roman" w:hint="cs"/>
          <w:sz w:val="24"/>
          <w:szCs w:val="24"/>
          <w:rtl/>
          <w:lang w:val="en-US"/>
        </w:rPr>
        <w:t>חות של אלגורית</w:t>
      </w:r>
      <w:r w:rsidR="00567547">
        <w:rPr>
          <w:rFonts w:cs="Times New Roman" w:hint="cs"/>
          <w:sz w:val="24"/>
          <w:szCs w:val="24"/>
          <w:rtl/>
          <w:lang w:val="en-US"/>
        </w:rPr>
        <w:t>מי חיפוש בגרפים עם התמקדות בטבלאות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5D25BE20" w14:textId="77777777" w:rsidR="00AA521B" w:rsidRDefault="00AA521B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106234B" w14:textId="77777777" w:rsidR="00567547" w:rsidRDefault="00567547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384E889" w14:textId="77777777" w:rsidR="00C45CC0" w:rsidRDefault="00567547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ACE0C7C" wp14:editId="4DC1F405">
            <wp:extent cx="2258458" cy="1562100"/>
            <wp:effectExtent l="0" t="0" r="8890" b="0"/>
            <wp:docPr id="1" name="Picture 1" descr="http://inspirehep.net/record/1342829/files/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pirehep.net/record/1342829/files/squ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82" cy="157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A603" w14:textId="77777777" w:rsidR="00567547" w:rsidRDefault="008F4B0B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טבלה בתור גרף</w:t>
      </w:r>
    </w:p>
    <w:p w14:paraId="24C29D8E" w14:textId="77777777" w:rsidR="00446B61" w:rsidRDefault="00446B61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923099B" w14:textId="77777777" w:rsidR="00446B61" w:rsidRDefault="00446B61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303461EA" w14:textId="77777777" w:rsidR="00446B61" w:rsidRDefault="00446B61" w:rsidP="00AA521B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rtl/>
          <w:lang w:val="en-US"/>
        </w:rPr>
        <w:br w:type="page"/>
      </w:r>
    </w:p>
    <w:p w14:paraId="51119153" w14:textId="688EF883" w:rsidR="00AB58D3" w:rsidRDefault="00AB58D3" w:rsidP="00CB147D">
      <w:pPr>
        <w:pStyle w:val="Heading2"/>
        <w:bidi/>
        <w:rPr>
          <w:rFonts w:cstheme="minorHAnsi"/>
          <w:rtl/>
          <w:lang w:val="en-US"/>
        </w:rPr>
        <w:pPrChange w:id="76" w:author="Ilan Zisser" w:date="2016-12-07T12:42:00Z">
          <w:pPr>
            <w:autoSpaceDE w:val="0"/>
            <w:autoSpaceDN w:val="0"/>
            <w:bidi/>
            <w:adjustRightInd w:val="0"/>
            <w:spacing w:after="0" w:line="360" w:lineRule="auto"/>
          </w:pPr>
        </w:pPrChange>
      </w:pPr>
      <w:r>
        <w:rPr>
          <w:rFonts w:hint="cs"/>
          <w:rtl/>
          <w:lang w:val="en-US"/>
        </w:rPr>
        <w:lastRenderedPageBreak/>
        <w:t>מבוא לאלגוריתמי חיפוש</w:t>
      </w:r>
    </w:p>
    <w:p w14:paraId="4FE0A6E9" w14:textId="77777777" w:rsidR="00AB58D3" w:rsidRDefault="00AB58D3" w:rsidP="00AB58D3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74ACA51" w14:textId="77777777" w:rsidR="00AB58D3" w:rsidRDefault="00AB58D3" w:rsidP="00AB58D3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0A799F">
        <w:rPr>
          <w:rFonts w:cs="Times New Roman"/>
          <w:sz w:val="24"/>
          <w:szCs w:val="24"/>
          <w:rtl/>
          <w:lang w:val="en-US"/>
        </w:rPr>
        <w:t>כל אלגוריתמי החיפוש שאציג בנויים על עיקרון של חזית מתפשטת המיוצגת על ידי תור</w:t>
      </w:r>
      <w:r w:rsidRPr="000A799F">
        <w:rPr>
          <w:rFonts w:cstheme="minorHAnsi"/>
          <w:sz w:val="24"/>
          <w:szCs w:val="24"/>
          <w:rtl/>
          <w:lang w:val="en-US"/>
        </w:rPr>
        <w:t xml:space="preserve">. </w:t>
      </w:r>
      <w:r w:rsidRPr="000A799F">
        <w:rPr>
          <w:rFonts w:cs="Times New Roman"/>
          <w:sz w:val="24"/>
          <w:szCs w:val="24"/>
          <w:rtl/>
          <w:lang w:val="en-US"/>
        </w:rPr>
        <w:t>בכל איטרציה של הלולאה החיפוש מוציא קודקוד מהתור</w:t>
      </w:r>
      <w:r w:rsidRPr="000A799F">
        <w:rPr>
          <w:rFonts w:cstheme="minorHAnsi"/>
          <w:sz w:val="24"/>
          <w:szCs w:val="24"/>
          <w:rtl/>
          <w:lang w:val="en-US"/>
        </w:rPr>
        <w:t xml:space="preserve">, </w:t>
      </w:r>
      <w:r w:rsidRPr="000A799F">
        <w:rPr>
          <w:rFonts w:cs="Times New Roman"/>
          <w:sz w:val="24"/>
          <w:szCs w:val="24"/>
          <w:rtl/>
          <w:lang w:val="en-US"/>
        </w:rPr>
        <w:t>מוצא את שכניו</w:t>
      </w:r>
      <w:r w:rsidRPr="000A799F">
        <w:rPr>
          <w:rFonts w:cstheme="minorHAnsi"/>
          <w:sz w:val="24"/>
          <w:szCs w:val="24"/>
          <w:rtl/>
          <w:lang w:val="en-US"/>
        </w:rPr>
        <w:t xml:space="preserve">, </w:t>
      </w:r>
      <w:r w:rsidRPr="000A799F">
        <w:rPr>
          <w:rFonts w:cs="Times New Roman"/>
          <w:sz w:val="24"/>
          <w:szCs w:val="24"/>
          <w:rtl/>
          <w:lang w:val="en-US"/>
        </w:rPr>
        <w:t xml:space="preserve">מעריך כל שכן בנפרד </w:t>
      </w:r>
      <w:r>
        <w:rPr>
          <w:rFonts w:cs="Times New Roman" w:hint="cs"/>
          <w:sz w:val="24"/>
          <w:szCs w:val="24"/>
          <w:rtl/>
          <w:lang w:val="en-US"/>
        </w:rPr>
        <w:t>ואם נמצא מתאים על פי התנאים</w:t>
      </w:r>
      <w:r w:rsidRPr="000A799F">
        <w:rPr>
          <w:rFonts w:cs="Times New Roman"/>
          <w:sz w:val="24"/>
          <w:szCs w:val="24"/>
          <w:rtl/>
          <w:lang w:val="en-US"/>
        </w:rPr>
        <w:t xml:space="preserve"> מוסיף אותו לתור</w:t>
      </w:r>
      <w:r w:rsidRPr="000A799F">
        <w:rPr>
          <w:rFonts w:cstheme="minorHAnsi"/>
          <w:sz w:val="24"/>
          <w:szCs w:val="24"/>
          <w:rtl/>
          <w:lang w:val="en-US"/>
        </w:rPr>
        <w:t xml:space="preserve">. </w:t>
      </w:r>
      <w:r w:rsidRPr="000A799F">
        <w:rPr>
          <w:rFonts w:cs="Times New Roman"/>
          <w:sz w:val="24"/>
          <w:szCs w:val="24"/>
          <w:rtl/>
          <w:lang w:val="en-US"/>
        </w:rPr>
        <w:t>החיפוש מפסיק כאשר כל הקודקודים נבדקו</w:t>
      </w:r>
      <w:r w:rsidRPr="000A799F">
        <w:rPr>
          <w:rFonts w:cstheme="minorHAnsi"/>
          <w:sz w:val="24"/>
          <w:szCs w:val="24"/>
          <w:rtl/>
          <w:lang w:val="en-US"/>
        </w:rPr>
        <w:t>,</w:t>
      </w:r>
      <w:r>
        <w:rPr>
          <w:rFonts w:cs="Times New Roman"/>
          <w:sz w:val="24"/>
          <w:szCs w:val="24"/>
          <w:rtl/>
          <w:lang w:val="en-US"/>
        </w:rPr>
        <w:t xml:space="preserve"> דבר המיוצג על ידי כך שהתור ריק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לחילופין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החיפוש נגמר כאשר קודקוד היעד נבדק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1B40500F" w14:textId="77777777" w:rsidR="00AB58D3" w:rsidRDefault="00AB58D3" w:rsidP="00AB58D3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הווריאציות השונות של האלגוריתם תלוית ביישום הפונקציה של הוצאה מהתור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כאשר נבחר האלמנט הישן ביותר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כמו בדוגמה הנתונה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ייתקבל חיפוש לרוחב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כאשר נבחר האלמנט החדש ביותר ייתקבל חיפוש לעומק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Best-First search</w:t>
      </w:r>
      <w:r>
        <w:rPr>
          <w:rFonts w:cs="Times New Roman" w:hint="cs"/>
          <w:sz w:val="24"/>
          <w:szCs w:val="24"/>
          <w:rtl/>
          <w:lang w:val="en-US"/>
        </w:rPr>
        <w:t xml:space="preserve"> כאשר נבחר האלמנט בעל הערך הכי טוב ועוד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0D4BFFA2" w14:textId="77777777" w:rsidR="00AB58D3" w:rsidRDefault="00AB58D3" w:rsidP="00AB58D3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ניתן לחלק חיפושים לשני סוגים</w:t>
      </w:r>
      <w:r>
        <w:rPr>
          <w:rFonts w:cstheme="minorHAnsi" w:hint="cs"/>
          <w:sz w:val="24"/>
          <w:szCs w:val="24"/>
          <w:rtl/>
          <w:lang w:val="en-US"/>
        </w:rPr>
        <w:t xml:space="preserve">: </w:t>
      </w:r>
      <w:r>
        <w:rPr>
          <w:rFonts w:cs="Times New Roman" w:hint="cs"/>
          <w:sz w:val="24"/>
          <w:szCs w:val="24"/>
          <w:rtl/>
          <w:lang w:val="en-US"/>
        </w:rPr>
        <w:t>חיפוש עץ וחיפוש גרף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בחיפוש גרף קיים תנאי הבודק האם קודקוד נבדק לפני שהוא מתווסף לתור על מנת למנוע חזרות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חיפוש עץ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לעומת זאת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יכול לעבור על אותו הקודקוד מספר פעמים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אפילו אינסוף אם הגרף מכיל לולאה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אבל כל מעבר מתאים לשכן שונה בעץ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לאלגוריתמים המוצגים במסמך זה מצב בו יש חזרה לא מתאים מכיוון שכאשר קודקוד מסויים נבדק הדרך המובילה אליו היא בוודאות הטובה ביותר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לפיכך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לכולם תנאי המונע מעבר חוזר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דבר המגדיר אותם כחיפושים גרפיים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487168D6" w14:textId="77777777" w:rsidR="005753D8" w:rsidRDefault="005753D8" w:rsidP="005753D8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78701301" w14:textId="6D13202F" w:rsidR="00AB58D3" w:rsidRPr="00AB58D3" w:rsidRDefault="00AB58D3" w:rsidP="006E0E2E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כאשר אשווה אלגוריתמים שונים אתייחס לאופן בו מתבצעת פעולת ההוצאה מהתור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6E0E2E">
        <w:rPr>
          <w:rFonts w:cs="Times New Roman" w:hint="cs"/>
          <w:sz w:val="24"/>
          <w:szCs w:val="24"/>
          <w:rtl/>
          <w:lang w:val="en-US"/>
        </w:rPr>
        <w:t>למאפיינים</w:t>
      </w:r>
      <w:r>
        <w:rPr>
          <w:rFonts w:cs="Times New Roman" w:hint="cs"/>
          <w:sz w:val="24"/>
          <w:szCs w:val="24"/>
          <w:rtl/>
          <w:lang w:val="en-US"/>
        </w:rPr>
        <w:t xml:space="preserve"> אשר נשמר</w:t>
      </w:r>
      <w:r w:rsidR="006E0E2E">
        <w:rPr>
          <w:rFonts w:cs="Times New Roman" w:hint="cs"/>
          <w:sz w:val="24"/>
          <w:szCs w:val="24"/>
          <w:rtl/>
          <w:lang w:val="en-US"/>
        </w:rPr>
        <w:t>ים</w:t>
      </w:r>
      <w:r>
        <w:rPr>
          <w:rFonts w:cs="Times New Roman" w:hint="cs"/>
          <w:sz w:val="24"/>
          <w:szCs w:val="24"/>
          <w:rtl/>
          <w:lang w:val="en-US"/>
        </w:rPr>
        <w:t xml:space="preserve"> בכל קודקוד ולתנאי המונע חזרה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2A00FDE3" w14:textId="77777777" w:rsidR="00AB58D3" w:rsidRDefault="00AB58D3" w:rsidP="00AB58D3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rtl/>
          <w:lang w:val="en-US"/>
        </w:rPr>
      </w:pPr>
    </w:p>
    <w:p w14:paraId="790B08F2" w14:textId="77777777" w:rsidR="00AB58D3" w:rsidRDefault="00AB58D3">
      <w:pPr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/>
          <w:b/>
          <w:bCs/>
          <w:sz w:val="24"/>
          <w:szCs w:val="24"/>
          <w:rtl/>
          <w:lang w:val="en-US"/>
        </w:rPr>
        <w:br w:type="page"/>
      </w:r>
    </w:p>
    <w:p w14:paraId="649D2958" w14:textId="6F2BA94E" w:rsidR="008F4B0B" w:rsidRPr="00986931" w:rsidRDefault="008F4B0B" w:rsidP="00CB147D">
      <w:pPr>
        <w:pStyle w:val="Heading3"/>
        <w:bidi/>
        <w:rPr>
          <w:rtl/>
          <w:lang w:val="en-US"/>
        </w:rPr>
        <w:pPrChange w:id="77" w:author="Ilan Zisser" w:date="2016-12-07T12:42:00Z">
          <w:pPr>
            <w:autoSpaceDE w:val="0"/>
            <w:autoSpaceDN w:val="0"/>
            <w:bidi/>
            <w:adjustRightInd w:val="0"/>
            <w:spacing w:after="0" w:line="360" w:lineRule="auto"/>
          </w:pPr>
        </w:pPrChange>
      </w:pPr>
      <w:r w:rsidRPr="00986931">
        <w:rPr>
          <w:rFonts w:cs="Times New Roman" w:hint="cs"/>
          <w:rtl/>
          <w:lang w:val="en-US"/>
        </w:rPr>
        <w:lastRenderedPageBreak/>
        <w:t>אלגוריתם חיפוש לרוחב</w:t>
      </w:r>
      <w:r w:rsidR="004568D8" w:rsidRPr="00986931">
        <w:rPr>
          <w:lang w:val="en-US"/>
        </w:rPr>
        <w:t xml:space="preserve"> </w:t>
      </w:r>
      <w:r w:rsidR="004568D8" w:rsidRPr="00986931">
        <w:rPr>
          <w:rFonts w:hint="cs"/>
          <w:rtl/>
          <w:lang w:val="en-US"/>
        </w:rPr>
        <w:t>(</w:t>
      </w:r>
      <w:r w:rsidR="004568D8" w:rsidRPr="00986931">
        <w:rPr>
          <w:lang w:val="en-US"/>
        </w:rPr>
        <w:t>Breadth-first search</w:t>
      </w:r>
      <w:r w:rsidR="004568D8" w:rsidRPr="00986931">
        <w:rPr>
          <w:rFonts w:hint="cs"/>
          <w:rtl/>
          <w:lang w:val="en-US"/>
        </w:rPr>
        <w:t>)</w:t>
      </w:r>
    </w:p>
    <w:p w14:paraId="7C47FEEA" w14:textId="77777777" w:rsidR="004568D8" w:rsidRDefault="004568D8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19571D7" w14:textId="2435BCB9" w:rsidR="00AA521B" w:rsidRDefault="00D450AD" w:rsidP="00DA0FF2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 xml:space="preserve">האופן הכי </w:t>
      </w:r>
      <w:r w:rsidR="00DA0FF2">
        <w:rPr>
          <w:rFonts w:cs="Times New Roman" w:hint="cs"/>
          <w:sz w:val="24"/>
          <w:szCs w:val="24"/>
          <w:rtl/>
          <w:lang w:val="en-US"/>
        </w:rPr>
        <w:t>בסיסי</w:t>
      </w:r>
      <w:r>
        <w:rPr>
          <w:rFonts w:cs="Times New Roman" w:hint="cs"/>
          <w:sz w:val="24"/>
          <w:szCs w:val="24"/>
          <w:rtl/>
          <w:lang w:val="en-US"/>
        </w:rPr>
        <w:t xml:space="preserve"> ליישם </w:t>
      </w:r>
      <w:r w:rsidR="004568D8">
        <w:rPr>
          <w:rFonts w:cs="Times New Roman" w:hint="cs"/>
          <w:sz w:val="24"/>
          <w:szCs w:val="24"/>
          <w:rtl/>
          <w:lang w:val="en-US"/>
        </w:rPr>
        <w:t xml:space="preserve">חיפוש מבוסס על התפשטות </w:t>
      </w:r>
      <w:r w:rsidR="00C133BE">
        <w:rPr>
          <w:rFonts w:cs="Times New Roman" w:hint="cs"/>
          <w:sz w:val="24"/>
          <w:szCs w:val="24"/>
          <w:rtl/>
          <w:lang w:val="en-US"/>
        </w:rPr>
        <w:t>ב</w:t>
      </w:r>
      <w:r w:rsidR="004568D8">
        <w:rPr>
          <w:rFonts w:cs="Times New Roman" w:hint="cs"/>
          <w:sz w:val="24"/>
          <w:szCs w:val="24"/>
          <w:rtl/>
          <w:lang w:val="en-US"/>
        </w:rPr>
        <w:t>שכבות עד ה</w:t>
      </w:r>
      <w:r w:rsidR="00C133BE">
        <w:rPr>
          <w:rFonts w:cs="Times New Roman" w:hint="cs"/>
          <w:sz w:val="24"/>
          <w:szCs w:val="24"/>
          <w:rtl/>
          <w:lang w:val="en-US"/>
        </w:rPr>
        <w:t>ה</w:t>
      </w:r>
      <w:r w:rsidR="004568D8">
        <w:rPr>
          <w:rFonts w:cs="Times New Roman" w:hint="cs"/>
          <w:sz w:val="24"/>
          <w:szCs w:val="24"/>
          <w:rtl/>
          <w:lang w:val="en-US"/>
        </w:rPr>
        <w:t>געה אל היעד</w:t>
      </w:r>
      <w:r w:rsidR="00E335ED">
        <w:rPr>
          <w:rFonts w:cs="Times New Roman" w:hint="cs"/>
          <w:sz w:val="24"/>
          <w:szCs w:val="24"/>
          <w:rtl/>
          <w:lang w:val="en-US"/>
        </w:rPr>
        <w:t xml:space="preserve"> נקרא</w:t>
      </w:r>
      <w:r w:rsidR="004568D8">
        <w:rPr>
          <w:rFonts w:cstheme="minorHAnsi" w:hint="cs"/>
          <w:sz w:val="24"/>
          <w:szCs w:val="24"/>
          <w:rtl/>
          <w:lang w:val="en-US"/>
        </w:rPr>
        <w:t xml:space="preserve"> "</w:t>
      </w:r>
      <w:r w:rsidR="004568D8">
        <w:rPr>
          <w:rFonts w:cs="Times New Roman" w:hint="cs"/>
          <w:sz w:val="24"/>
          <w:szCs w:val="24"/>
          <w:rtl/>
          <w:lang w:val="en-US"/>
        </w:rPr>
        <w:t>חיפוש לרוחב</w:t>
      </w:r>
      <w:r w:rsidR="004568D8">
        <w:rPr>
          <w:rFonts w:cstheme="minorHAnsi" w:hint="cs"/>
          <w:sz w:val="24"/>
          <w:szCs w:val="24"/>
          <w:rtl/>
          <w:lang w:val="en-US"/>
        </w:rPr>
        <w:t xml:space="preserve">". </w:t>
      </w:r>
      <w:r w:rsidR="004568D8">
        <w:rPr>
          <w:rFonts w:cs="Times New Roman" w:hint="cs"/>
          <w:sz w:val="24"/>
          <w:szCs w:val="24"/>
          <w:rtl/>
          <w:lang w:val="en-US"/>
        </w:rPr>
        <w:t>החיפוש מתחיל בקודקוד מסוים</w:t>
      </w:r>
      <w:r w:rsidR="004568D8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4568D8">
        <w:rPr>
          <w:rFonts w:cs="Times New Roman" w:hint="cs"/>
          <w:sz w:val="24"/>
          <w:szCs w:val="24"/>
          <w:rtl/>
          <w:lang w:val="en-US"/>
        </w:rPr>
        <w:t xml:space="preserve">וכל פעם השכבה הבאה של </w:t>
      </w:r>
      <w:r w:rsidR="001E5523">
        <w:rPr>
          <w:rFonts w:cs="Times New Roman" w:hint="cs"/>
          <w:sz w:val="24"/>
          <w:szCs w:val="24"/>
          <w:rtl/>
          <w:lang w:val="en-US"/>
        </w:rPr>
        <w:t>שכנים הופכת לחזית</w:t>
      </w:r>
      <w:r w:rsidR="009000DD">
        <w:rPr>
          <w:rFonts w:cstheme="minorHAnsi" w:hint="cs"/>
          <w:sz w:val="24"/>
          <w:szCs w:val="24"/>
          <w:rtl/>
          <w:lang w:val="en-US"/>
        </w:rPr>
        <w:t>.</w:t>
      </w:r>
    </w:p>
    <w:p w14:paraId="5A31CEF8" w14:textId="77777777" w:rsidR="007B68BD" w:rsidRDefault="007B68BD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3DDD92F" w14:textId="77777777" w:rsidR="007B68BD" w:rsidRDefault="007B68BD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24BB5124" wp14:editId="40651D85">
            <wp:extent cx="1669143" cy="1619250"/>
            <wp:effectExtent l="0" t="0" r="0" b="0"/>
            <wp:docPr id="6" name="Picture 6" descr="https://people.eecs.berkeley.edu/~demmel/cs267/lecture18/BF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eople.eecs.berkeley.edu/~demmel/cs267/lecture18/BFS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2" t="24466" r="8722" b="11476"/>
                    <a:stretch/>
                  </pic:blipFill>
                  <pic:spPr bwMode="auto">
                    <a:xfrm>
                      <a:off x="0" y="0"/>
                      <a:ext cx="1694291" cy="164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38895B" wp14:editId="68413453">
            <wp:extent cx="2083712" cy="1590675"/>
            <wp:effectExtent l="0" t="0" r="0" b="0"/>
            <wp:docPr id="5" name="Picture 5" descr="http://cdn.shigetora.pw/i/rirwx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shigetora.pw/i/rirwxzz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347" cy="163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B8CA" w14:textId="77777777" w:rsidR="007B68BD" w:rsidRDefault="007B68BD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E7AF99E" w14:textId="77777777" w:rsidR="007B68BD" w:rsidRDefault="00A77476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הדגמת ריצת</w:t>
      </w:r>
      <w:r w:rsidR="007B68BD">
        <w:rPr>
          <w:rFonts w:cstheme="minorHAnsi" w:hint="cs"/>
          <w:sz w:val="24"/>
          <w:szCs w:val="24"/>
          <w:rtl/>
          <w:lang w:val="en-US"/>
        </w:rPr>
        <w:t xml:space="preserve"> </w:t>
      </w:r>
      <w:r>
        <w:rPr>
          <w:rFonts w:cs="Times New Roman" w:hint="cs"/>
          <w:sz w:val="24"/>
          <w:szCs w:val="24"/>
          <w:rtl/>
          <w:lang w:val="en-US"/>
        </w:rPr>
        <w:t>ה</w:t>
      </w:r>
      <w:r w:rsidR="007B68BD">
        <w:rPr>
          <w:rFonts w:cs="Times New Roman" w:hint="cs"/>
          <w:sz w:val="24"/>
          <w:szCs w:val="24"/>
          <w:rtl/>
          <w:lang w:val="en-US"/>
        </w:rPr>
        <w:t>האלגוריתם על גרף כללי וטבלה</w:t>
      </w:r>
    </w:p>
    <w:p w14:paraId="2EC7133E" w14:textId="77777777" w:rsidR="009000DD" w:rsidRDefault="009000DD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2639FA21" w14:textId="77777777" w:rsidR="009000DD" w:rsidRDefault="009000DD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193D9E34" w14:textId="2F630416" w:rsidR="007916DD" w:rsidRDefault="007916DD" w:rsidP="00AA521B">
      <w:pPr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Br</w:t>
      </w:r>
      <w:r w:rsidR="00E335ED">
        <w:rPr>
          <w:rFonts w:ascii="Courier New" w:eastAsia="Times New Roman" w:hAnsi="Courier New" w:cs="Courier New"/>
          <w:sz w:val="20"/>
          <w:szCs w:val="20"/>
          <w:lang w:val="en-US" w:eastAsia="en-GB"/>
        </w:rPr>
        <w:t>eadth_first_search(graph, start</w:t>
      </w:r>
      <w:r w:rsidR="007B6AAC">
        <w:rPr>
          <w:rFonts w:ascii="Courier New" w:eastAsia="Times New Roman" w:hAnsi="Courier New" w:cs="Courier New"/>
          <w:sz w:val="20"/>
          <w:szCs w:val="20"/>
          <w:lang w:val="en-US" w:eastAsia="en-GB"/>
        </w:rPr>
        <w:t>, finish</w:t>
      </w: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)</w:t>
      </w:r>
    </w:p>
    <w:p w14:paraId="31470DC8" w14:textId="250ABC01" w:rsidR="007916DD" w:rsidRPr="007916DD" w:rsidRDefault="007916DD" w:rsidP="00683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{</w:t>
      </w:r>
    </w:p>
    <w:p w14:paraId="0DE881E8" w14:textId="77777777" w:rsidR="002829C3" w:rsidRPr="002829C3" w:rsidRDefault="002829C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frontier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new 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2BCC695D" w14:textId="77777777" w:rsidR="002829C3" w:rsidRPr="002829C3" w:rsidRDefault="002829C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 w:rsidR="009659CA"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(start)</w:t>
      </w:r>
    </w:p>
    <w:p w14:paraId="5BF2E495" w14:textId="79F01137" w:rsidR="002829C3" w:rsidRPr="002829C3" w:rsidRDefault="002829C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</w:t>
      </w:r>
      <w:r w:rsidR="00633BB1">
        <w:rPr>
          <w:rFonts w:ascii="Courier New" w:eastAsia="Times New Roman" w:hAnsi="Courier New" w:cs="Courier New"/>
          <w:sz w:val="20"/>
          <w:szCs w:val="20"/>
          <w:lang w:eastAsia="en-GB"/>
        </w:rPr>
        <w:t>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  <w:r w:rsidR="006E0E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//property</w:t>
      </w:r>
    </w:p>
    <w:p w14:paraId="10381321" w14:textId="77777777" w:rsidR="002829C3" w:rsidRPr="002829C3" w:rsidRDefault="002829C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2429B26" w14:textId="3752AE28" w:rsidR="002829C3" w:rsidRDefault="002829C3" w:rsidP="006E0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while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(frontier.count != 0)</w:t>
      </w:r>
    </w:p>
    <w:p w14:paraId="6046E98E" w14:textId="77777777" w:rsidR="002829C3" w:rsidRPr="002829C3" w:rsidRDefault="007916D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2829C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1B7AC3E1" w14:textId="47F5127D" w:rsidR="002829C3" w:rsidRDefault="002829C3" w:rsidP="006E0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current = 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dequeue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="006E0E2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//get next function</w:t>
      </w:r>
    </w:p>
    <w:p w14:paraId="4FB959AA" w14:textId="77777777" w:rsidR="00ED6E23" w:rsidRPr="00230F3D" w:rsidRDefault="00ED6E2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if(next.equals(finish)) //early exit</w:t>
      </w:r>
    </w:p>
    <w:p w14:paraId="14B1C12D" w14:textId="77777777" w:rsidR="00ED6E23" w:rsidRPr="002829C3" w:rsidRDefault="00ED6E2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break</w:t>
      </w:r>
    </w:p>
    <w:p w14:paraId="024C9CD7" w14:textId="77777777" w:rsidR="002829C3" w:rsidRDefault="002829C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633BB1">
        <w:rPr>
          <w:rFonts w:ascii="Courier New" w:eastAsia="Times New Roman" w:hAnsi="Courier New" w:cs="Courier New"/>
          <w:sz w:val="20"/>
          <w:szCs w:val="20"/>
          <w:lang w:eastAsia="en-GB"/>
        </w:rPr>
        <w:t>foreach(n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ode next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graph.neighbors(current)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0298E24" w14:textId="77777777" w:rsidR="002829C3" w:rsidRPr="002829C3" w:rsidRDefault="002829C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653ED119" w14:textId="6F21BADA" w:rsidR="002829C3" w:rsidRDefault="002829C3" w:rsidP="00DE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if(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next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="00633BB1">
        <w:rPr>
          <w:rFonts w:ascii="Courier New" w:eastAsia="Times New Roman" w:hAnsi="Courier New" w:cs="Courier New"/>
          <w:sz w:val="20"/>
          <w:szCs w:val="20"/>
          <w:lang w:eastAsia="en-GB"/>
        </w:rPr>
        <w:t>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== null)</w:t>
      </w:r>
      <w:r w:rsidR="00C714E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//</w:t>
      </w:r>
      <w:r w:rsidR="00DE7939">
        <w:rPr>
          <w:rFonts w:ascii="Courier New" w:eastAsia="Times New Roman" w:hAnsi="Courier New" w:cs="Courier New"/>
          <w:sz w:val="20"/>
          <w:szCs w:val="20"/>
          <w:lang w:eastAsia="en-GB"/>
        </w:rPr>
        <w:t>check</w:t>
      </w:r>
      <w:r w:rsidR="003428E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6E0E2E">
        <w:rPr>
          <w:rFonts w:ascii="Courier New" w:eastAsia="Times New Roman" w:hAnsi="Courier New" w:cs="Courier New"/>
          <w:sz w:val="20"/>
          <w:szCs w:val="20"/>
          <w:lang w:eastAsia="en-GB"/>
        </w:rPr>
        <w:t>condition</w:t>
      </w:r>
    </w:p>
    <w:p w14:paraId="35E88AA4" w14:textId="77777777" w:rsidR="002829C3" w:rsidRPr="002829C3" w:rsidRDefault="00C714EC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351B9842" w14:textId="77777777" w:rsidR="002829C3" w:rsidRDefault="002829C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7916DD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next.</w:t>
      </w:r>
      <w:r w:rsidR="00633BB1">
        <w:rPr>
          <w:rFonts w:ascii="Courier New" w:eastAsia="Times New Roman" w:hAnsi="Courier New" w:cs="Courier New"/>
          <w:sz w:val="20"/>
          <w:szCs w:val="20"/>
          <w:lang w:eastAsia="en-GB"/>
        </w:rPr>
        <w:t>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current</w:t>
      </w:r>
    </w:p>
    <w:p w14:paraId="7EACFE47" w14:textId="77777777" w:rsidR="007B6AAC" w:rsidRDefault="000A1A62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(next)</w:t>
      </w:r>
      <w:r w:rsidR="007B6AAC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7B6AAC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7B6AAC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4DA3F5FC" w14:textId="77777777" w:rsidR="00C714EC" w:rsidRDefault="00C714EC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262098B1" w14:textId="77777777" w:rsidR="002829C3" w:rsidRDefault="007916D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2829C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B99B3A2" w14:textId="4FB3FF02" w:rsidR="00AA521B" w:rsidRPr="00AB58D3" w:rsidRDefault="006E61BB" w:rsidP="00AB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28D4164" w14:textId="77777777" w:rsidR="00AA521B" w:rsidRDefault="00AA521B" w:rsidP="00D139B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22E5CDFA" w14:textId="77777777" w:rsidR="009000DD" w:rsidRDefault="009000DD" w:rsidP="00D139B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 w:rsidRPr="009000DD">
        <w:rPr>
          <w:rFonts w:cs="Times New Roman" w:hint="cs"/>
          <w:b/>
          <w:bCs/>
          <w:sz w:val="24"/>
          <w:szCs w:val="24"/>
          <w:rtl/>
          <w:lang w:val="en-US"/>
        </w:rPr>
        <w:lastRenderedPageBreak/>
        <w:t>עצירה מוקדמת</w:t>
      </w:r>
      <w:r w:rsidRPr="009000DD">
        <w:rPr>
          <w:rFonts w:cstheme="minorHAnsi" w:hint="cs"/>
          <w:b/>
          <w:bCs/>
          <w:sz w:val="24"/>
          <w:szCs w:val="24"/>
          <w:rtl/>
          <w:lang w:val="en-US"/>
        </w:rPr>
        <w:t>:</w:t>
      </w:r>
      <w:r>
        <w:rPr>
          <w:rFonts w:cs="Times New Roman" w:hint="cs"/>
          <w:sz w:val="24"/>
          <w:szCs w:val="24"/>
          <w:rtl/>
          <w:lang w:val="en-US"/>
        </w:rPr>
        <w:t xml:space="preserve"> רלוונטית כאשר רוצים למצוא דרך לקודקוד מסויים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ברירת המחדל היא למצוא את הדרך מקודקוד מסויים לכל הקודקודים האחרים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כאשר אין בכך צורך ניתן להפסיק את החיפוש לאחר שמגיעים ליעד</w:t>
      </w:r>
      <w:r w:rsidR="00EB0209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EB0209">
        <w:rPr>
          <w:rFonts w:cs="Times New Roman" w:hint="cs"/>
          <w:sz w:val="24"/>
          <w:szCs w:val="24"/>
          <w:rtl/>
          <w:lang w:val="en-US"/>
        </w:rPr>
        <w:t xml:space="preserve">במקרים שבהם דרך לא קיימת החיפוש יימשך כרגיל </w:t>
      </w:r>
      <w:r w:rsidR="00EB0209">
        <w:rPr>
          <w:rFonts w:cstheme="minorHAnsi"/>
          <w:sz w:val="24"/>
          <w:szCs w:val="24"/>
          <w:rtl/>
          <w:lang w:val="en-US"/>
        </w:rPr>
        <w:t>–</w:t>
      </w:r>
      <w:r w:rsidR="00EB0209">
        <w:rPr>
          <w:rFonts w:cs="Times New Roman" w:hint="cs"/>
          <w:sz w:val="24"/>
          <w:szCs w:val="24"/>
          <w:rtl/>
          <w:lang w:val="en-US"/>
        </w:rPr>
        <w:t xml:space="preserve"> עד </w:t>
      </w:r>
      <w:r w:rsidR="00B85BDF">
        <w:rPr>
          <w:rFonts w:cs="Times New Roman" w:hint="cs"/>
          <w:sz w:val="24"/>
          <w:szCs w:val="24"/>
          <w:rtl/>
          <w:lang w:val="en-US"/>
        </w:rPr>
        <w:t>שנבדקו כל הקודקודים</w:t>
      </w:r>
      <w:r w:rsidR="00B85BDF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B85BDF">
        <w:rPr>
          <w:rFonts w:cs="Times New Roman" w:hint="cs"/>
          <w:sz w:val="24"/>
          <w:szCs w:val="24"/>
          <w:rtl/>
          <w:lang w:val="en-US"/>
        </w:rPr>
        <w:t xml:space="preserve">מצב אשר נקרא </w:t>
      </w:r>
      <w:r w:rsidR="00B85BDF">
        <w:rPr>
          <w:rFonts w:cstheme="minorHAnsi" w:hint="cs"/>
          <w:sz w:val="24"/>
          <w:szCs w:val="24"/>
          <w:rtl/>
          <w:lang w:val="en-US"/>
        </w:rPr>
        <w:t>"</w:t>
      </w:r>
      <w:r w:rsidR="00B85BDF">
        <w:rPr>
          <w:rFonts w:cs="Times New Roman" w:hint="cs"/>
          <w:sz w:val="24"/>
          <w:szCs w:val="24"/>
          <w:rtl/>
          <w:lang w:val="en-US"/>
        </w:rPr>
        <w:t>הגרוע ביותר</w:t>
      </w:r>
      <w:r w:rsidR="00B85BDF">
        <w:rPr>
          <w:rFonts w:cstheme="minorHAnsi" w:hint="cs"/>
          <w:sz w:val="24"/>
          <w:szCs w:val="24"/>
          <w:rtl/>
          <w:lang w:val="en-US"/>
        </w:rPr>
        <w:t xml:space="preserve">" </w:t>
      </w:r>
      <w:r w:rsidR="00AD5F49">
        <w:rPr>
          <w:rFonts w:cs="Times New Roman" w:hint="cs"/>
          <w:sz w:val="24"/>
          <w:szCs w:val="24"/>
          <w:rtl/>
          <w:lang w:val="en-US"/>
        </w:rPr>
        <w:t>לצורך הערכת</w:t>
      </w:r>
      <w:r w:rsidR="00B85BDF">
        <w:rPr>
          <w:rFonts w:cs="Times New Roman" w:hint="cs"/>
          <w:sz w:val="24"/>
          <w:szCs w:val="24"/>
          <w:rtl/>
          <w:lang w:val="en-US"/>
        </w:rPr>
        <w:t xml:space="preserve"> סיבוכיות</w:t>
      </w:r>
      <w:r w:rsidR="00B85BDF">
        <w:rPr>
          <w:rFonts w:cstheme="minorHAnsi" w:hint="cs"/>
          <w:sz w:val="24"/>
          <w:szCs w:val="24"/>
          <w:rtl/>
          <w:lang w:val="en-US"/>
        </w:rPr>
        <w:t>.</w:t>
      </w:r>
    </w:p>
    <w:p w14:paraId="651BBC8C" w14:textId="77777777" w:rsidR="009000DD" w:rsidRDefault="009000DD" w:rsidP="00D139B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132FC1DC" w14:textId="57740B5B" w:rsidR="0024141B" w:rsidRDefault="0024141B" w:rsidP="002310A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פעולת ההוצאה בחיפוש לרוחב מחזירה את הקודקוד הותיק ביותר</w:t>
      </w:r>
      <w:r w:rsidR="002310AB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2310AB">
        <w:rPr>
          <w:rFonts w:cs="Times New Roman" w:hint="cs"/>
          <w:sz w:val="24"/>
          <w:szCs w:val="24"/>
          <w:rtl/>
          <w:lang w:val="en-US"/>
        </w:rPr>
        <w:t>ולכן יהיה בעל מספר הצעדים הקטן ביותר הנדרש על מנת להגיע אליו</w:t>
      </w:r>
      <w:r w:rsidR="00F9583B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F9583B">
        <w:rPr>
          <w:rFonts w:cs="Times New Roman" w:hint="cs"/>
          <w:sz w:val="24"/>
          <w:szCs w:val="24"/>
          <w:rtl/>
          <w:lang w:val="en-US"/>
        </w:rPr>
        <w:t>התוצאה היא שהאלגוריתם מתרחב באופן סימטרי בכל הכיוונים</w:t>
      </w:r>
      <w:r w:rsidR="00F9583B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F9583B">
        <w:rPr>
          <w:rFonts w:cs="Times New Roman" w:hint="cs"/>
          <w:sz w:val="24"/>
          <w:szCs w:val="24"/>
          <w:rtl/>
          <w:lang w:val="en-US"/>
        </w:rPr>
        <w:t>המאפיין היחיד הנשמר לכל קודקוד הוא השכן ממנו התווסף</w:t>
      </w:r>
      <w:r w:rsidR="00F9583B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F9583B">
        <w:rPr>
          <w:rFonts w:cs="Times New Roman" w:hint="cs"/>
          <w:sz w:val="24"/>
          <w:szCs w:val="24"/>
          <w:rtl/>
          <w:lang w:val="en-US"/>
        </w:rPr>
        <w:t>והוא גם התנאי המונע מעבר חוזר</w:t>
      </w:r>
      <w:r w:rsidR="00F9583B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F9583B">
        <w:rPr>
          <w:rFonts w:cs="Times New Roman" w:hint="cs"/>
          <w:sz w:val="24"/>
          <w:szCs w:val="24"/>
          <w:rtl/>
          <w:lang w:val="en-US"/>
        </w:rPr>
        <w:t>אם קיים הורה משמע הקודקוד נבדק ואין צורך לבצע בדיקה חוזרת</w:t>
      </w:r>
      <w:r w:rsidR="00F9583B">
        <w:rPr>
          <w:rFonts w:cstheme="minorHAnsi" w:hint="cs"/>
          <w:sz w:val="24"/>
          <w:szCs w:val="24"/>
          <w:rtl/>
          <w:lang w:val="en-US"/>
        </w:rPr>
        <w:t>.</w:t>
      </w:r>
    </w:p>
    <w:p w14:paraId="43D758D6" w14:textId="77777777" w:rsidR="00A62FAD" w:rsidRDefault="00A62FAD" w:rsidP="00A62FA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741D20B2" w14:textId="77777777" w:rsidR="00C375BF" w:rsidRDefault="00C375BF" w:rsidP="00D139B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סיבוכיות הזמן</w:t>
      </w:r>
      <w:r w:rsidR="00DD2BBC">
        <w:rPr>
          <w:rFonts w:cs="Times New Roman" w:hint="cs"/>
          <w:sz w:val="24"/>
          <w:szCs w:val="24"/>
          <w:rtl/>
          <w:lang w:val="en-US"/>
        </w:rPr>
        <w:t xml:space="preserve"> של חיפוש לרוחב</w:t>
      </w:r>
      <w:r>
        <w:rPr>
          <w:rFonts w:cs="Times New Roman" w:hint="cs"/>
          <w:sz w:val="24"/>
          <w:szCs w:val="24"/>
          <w:rtl/>
          <w:lang w:val="en-US"/>
        </w:rPr>
        <w:t xml:space="preserve"> היא</w:t>
      </w:r>
      <w:r w:rsidR="00F52C34">
        <w:rPr>
          <w:rFonts w:cstheme="minorHAnsi" w:hint="cs"/>
          <w:b/>
          <w:bCs/>
          <w:sz w:val="24"/>
          <w:szCs w:val="24"/>
          <w:rtl/>
          <w:lang w:val="en-US"/>
        </w:rPr>
        <w:t xml:space="preserve"> </w:t>
      </w:r>
      <w:r w:rsidR="00F52C34">
        <w:rPr>
          <w:rFonts w:cstheme="minorHAnsi"/>
          <w:sz w:val="24"/>
          <w:szCs w:val="24"/>
          <w:lang w:val="en-US"/>
        </w:rPr>
        <w:t>O(|V| + |E|)</w:t>
      </w:r>
      <w:r w:rsidR="00F52C34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F52C34">
        <w:rPr>
          <w:rFonts w:cs="Times New Roman" w:hint="cs"/>
          <w:sz w:val="24"/>
          <w:szCs w:val="24"/>
          <w:rtl/>
          <w:lang w:val="en-US"/>
        </w:rPr>
        <w:t xml:space="preserve">מאחר שבמקרה הכי גרוע </w:t>
      </w:r>
      <w:r w:rsidR="00F52C34">
        <w:rPr>
          <w:rFonts w:cstheme="minorHAnsi" w:hint="cs"/>
          <w:sz w:val="24"/>
          <w:szCs w:val="24"/>
          <w:rtl/>
          <w:lang w:val="en-US"/>
        </w:rPr>
        <w:t>(</w:t>
      </w:r>
      <w:r w:rsidR="00F52C34">
        <w:rPr>
          <w:rFonts w:cs="Times New Roman" w:hint="cs"/>
          <w:sz w:val="24"/>
          <w:szCs w:val="24"/>
          <w:rtl/>
          <w:lang w:val="en-US"/>
        </w:rPr>
        <w:t>אין מסלול</w:t>
      </w:r>
      <w:r w:rsidR="00F52C34">
        <w:rPr>
          <w:rFonts w:cstheme="minorHAnsi" w:hint="cs"/>
          <w:sz w:val="24"/>
          <w:szCs w:val="24"/>
          <w:rtl/>
          <w:lang w:val="en-US"/>
        </w:rPr>
        <w:t xml:space="preserve">) </w:t>
      </w:r>
      <w:r w:rsidR="00F52C34">
        <w:rPr>
          <w:rFonts w:cs="Times New Roman" w:hint="cs"/>
          <w:sz w:val="24"/>
          <w:szCs w:val="24"/>
          <w:rtl/>
          <w:lang w:val="en-US"/>
        </w:rPr>
        <w:t>כל קודקוד וצלע ייבדקו פעם אחת</w:t>
      </w:r>
      <w:r w:rsidR="00F52C34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F52C34">
        <w:rPr>
          <w:rFonts w:cstheme="minorHAnsi"/>
          <w:sz w:val="24"/>
          <w:szCs w:val="24"/>
          <w:lang w:val="en-US"/>
        </w:rPr>
        <w:t>|V|</w:t>
      </w:r>
      <w:r w:rsidR="00F52C34">
        <w:rPr>
          <w:rFonts w:cs="Times New Roman" w:hint="cs"/>
          <w:sz w:val="24"/>
          <w:szCs w:val="24"/>
          <w:rtl/>
          <w:lang w:val="en-US"/>
        </w:rPr>
        <w:t xml:space="preserve"> הוא מספר הקודקודים ו </w:t>
      </w:r>
      <w:r w:rsidR="00F52C34">
        <w:rPr>
          <w:rFonts w:cstheme="minorHAnsi"/>
          <w:sz w:val="24"/>
          <w:szCs w:val="24"/>
          <w:lang w:val="en-US"/>
        </w:rPr>
        <w:t>|E|</w:t>
      </w:r>
      <w:r w:rsidR="00F52C34">
        <w:rPr>
          <w:rFonts w:cs="Times New Roman" w:hint="cs"/>
          <w:sz w:val="24"/>
          <w:szCs w:val="24"/>
          <w:rtl/>
          <w:lang w:val="en-US"/>
        </w:rPr>
        <w:t xml:space="preserve"> מספר הצלעות</w:t>
      </w:r>
      <w:r w:rsidR="00F52C34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F52C34">
        <w:rPr>
          <w:rFonts w:cs="Times New Roman" w:hint="cs"/>
          <w:sz w:val="24"/>
          <w:szCs w:val="24"/>
          <w:rtl/>
          <w:lang w:val="en-US"/>
        </w:rPr>
        <w:t xml:space="preserve">הטווח של </w:t>
      </w:r>
      <w:r w:rsidR="00F52C34">
        <w:rPr>
          <w:rFonts w:cstheme="minorHAnsi"/>
          <w:sz w:val="24"/>
          <w:szCs w:val="24"/>
          <w:lang w:val="en-US"/>
        </w:rPr>
        <w:t>O(|E|)</w:t>
      </w:r>
      <w:r w:rsidR="00F52C34">
        <w:rPr>
          <w:rFonts w:cs="Times New Roman" w:hint="cs"/>
          <w:sz w:val="24"/>
          <w:szCs w:val="24"/>
          <w:rtl/>
          <w:lang w:val="en-US"/>
        </w:rPr>
        <w:t xml:space="preserve"> נע בין </w:t>
      </w:r>
      <w:r w:rsidR="00F52C34">
        <w:rPr>
          <w:rFonts w:cstheme="minorHAnsi"/>
          <w:sz w:val="24"/>
          <w:szCs w:val="24"/>
          <w:lang w:val="en-US"/>
        </w:rPr>
        <w:t>O(1)</w:t>
      </w:r>
      <w:r>
        <w:rPr>
          <w:rFonts w:cs="Times New Roman" w:hint="cs"/>
          <w:sz w:val="24"/>
          <w:szCs w:val="24"/>
          <w:rtl/>
          <w:lang w:val="en-US"/>
        </w:rPr>
        <w:t xml:space="preserve"> ל </w:t>
      </w:r>
      <w:r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rtl/>
          <w:lang w:val="en-US"/>
        </w:rPr>
        <w:t>²</w:t>
      </w:r>
      <w:r>
        <w:rPr>
          <w:rFonts w:cstheme="minorHAnsi"/>
          <w:sz w:val="24"/>
          <w:szCs w:val="24"/>
          <w:lang w:val="en-US"/>
        </w:rPr>
        <w:t>O(|V|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בתלות בכמות הצלעות בין קודקודים בגרף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סיבוכיות המרחב תלויה ביצוג של הגרף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 xml:space="preserve">אך בדוגמה שנתתי היא תהיה </w:t>
      </w:r>
      <w:r>
        <w:rPr>
          <w:rFonts w:cstheme="minorHAnsi"/>
          <w:sz w:val="24"/>
          <w:szCs w:val="24"/>
          <w:lang w:val="en-US"/>
        </w:rPr>
        <w:t>O(|V|)</w:t>
      </w:r>
      <w:r>
        <w:rPr>
          <w:rFonts w:cs="Times New Roman" w:hint="cs"/>
          <w:sz w:val="24"/>
          <w:szCs w:val="24"/>
          <w:rtl/>
          <w:lang w:val="en-US"/>
        </w:rPr>
        <w:t xml:space="preserve"> מכיוון שנשמרת כמות זיכרון קבועה לכל קודקוד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1C7C44B4" w14:textId="77777777" w:rsidR="00C375BF" w:rsidRDefault="00C375BF" w:rsidP="00D139BD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33D976D7" w14:textId="5773C069" w:rsidR="007D59A3" w:rsidRPr="006E0E2E" w:rsidRDefault="006E61BB" w:rsidP="006E0E2E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 w:rsidRPr="007D59A3">
        <w:rPr>
          <w:rFonts w:cs="Times New Roman"/>
          <w:sz w:val="24"/>
          <w:szCs w:val="24"/>
          <w:rtl/>
          <w:lang w:val="en-US"/>
        </w:rPr>
        <w:t xml:space="preserve">חיפוש לרוחב לאו דווקא בונה את הדרך אך מסביר איך לבקר בכל </w:t>
      </w:r>
      <w:r w:rsidR="007D59A3">
        <w:rPr>
          <w:rFonts w:cs="Times New Roman" w:hint="cs"/>
          <w:sz w:val="24"/>
          <w:szCs w:val="24"/>
          <w:rtl/>
          <w:lang w:val="en-US"/>
        </w:rPr>
        <w:t>הגרף</w:t>
      </w:r>
      <w:r w:rsidRPr="007D59A3">
        <w:rPr>
          <w:rFonts w:cstheme="minorHAnsi"/>
          <w:sz w:val="24"/>
          <w:szCs w:val="24"/>
          <w:rtl/>
          <w:lang w:val="en-US"/>
        </w:rPr>
        <w:t xml:space="preserve">. </w:t>
      </w:r>
      <w:r w:rsidRPr="007D59A3">
        <w:rPr>
          <w:rFonts w:cs="Times New Roman"/>
          <w:sz w:val="24"/>
          <w:szCs w:val="24"/>
          <w:rtl/>
          <w:lang w:val="en-US"/>
        </w:rPr>
        <w:t>זהו אלגוריתם עם שימושים רבים מעבר למציאת מסלולים</w:t>
      </w:r>
      <w:r w:rsidRPr="007D59A3">
        <w:rPr>
          <w:rFonts w:cstheme="minorHAnsi"/>
          <w:sz w:val="24"/>
          <w:szCs w:val="24"/>
          <w:rtl/>
          <w:lang w:val="en-US"/>
        </w:rPr>
        <w:t xml:space="preserve">. </w:t>
      </w:r>
      <w:r w:rsidR="007D59A3" w:rsidRPr="007D59A3">
        <w:rPr>
          <w:rFonts w:cs="Times New Roman"/>
          <w:sz w:val="24"/>
          <w:szCs w:val="24"/>
          <w:rtl/>
          <w:lang w:val="en-US"/>
        </w:rPr>
        <w:t xml:space="preserve">אפשר </w:t>
      </w:r>
      <w:r w:rsidR="007D59A3">
        <w:rPr>
          <w:rFonts w:cs="Times New Roman"/>
          <w:sz w:val="24"/>
          <w:szCs w:val="24"/>
          <w:rtl/>
          <w:lang w:val="en-US"/>
        </w:rPr>
        <w:t xml:space="preserve">להשתמש בו בתור חיפוש אם שומרים </w:t>
      </w:r>
      <w:r w:rsidR="007D59A3">
        <w:rPr>
          <w:rFonts w:cs="Times New Roman" w:hint="cs"/>
          <w:sz w:val="24"/>
          <w:szCs w:val="24"/>
          <w:rtl/>
          <w:lang w:val="en-US"/>
        </w:rPr>
        <w:t>ל</w:t>
      </w:r>
      <w:r w:rsidR="007D59A3" w:rsidRPr="007D59A3">
        <w:rPr>
          <w:rFonts w:cs="Times New Roman"/>
          <w:sz w:val="24"/>
          <w:szCs w:val="24"/>
          <w:rtl/>
          <w:lang w:val="en-US"/>
        </w:rPr>
        <w:t>כל קודקוד את ה</w:t>
      </w:r>
      <w:r w:rsidR="007D59A3" w:rsidRPr="007D59A3">
        <w:rPr>
          <w:rFonts w:cstheme="minorHAnsi"/>
          <w:sz w:val="24"/>
          <w:szCs w:val="24"/>
          <w:rtl/>
          <w:lang w:val="en-US"/>
        </w:rPr>
        <w:t>"</w:t>
      </w:r>
      <w:r w:rsidR="007D59A3" w:rsidRPr="007D59A3">
        <w:rPr>
          <w:rFonts w:cs="Times New Roman"/>
          <w:sz w:val="24"/>
          <w:szCs w:val="24"/>
          <w:rtl/>
          <w:lang w:val="en-US"/>
        </w:rPr>
        <w:t>הורה</w:t>
      </w:r>
      <w:r w:rsidR="007D59A3" w:rsidRPr="007D59A3">
        <w:rPr>
          <w:rFonts w:cstheme="minorHAnsi"/>
          <w:sz w:val="24"/>
          <w:szCs w:val="24"/>
          <w:rtl/>
          <w:lang w:val="en-US"/>
        </w:rPr>
        <w:t xml:space="preserve">" </w:t>
      </w:r>
      <w:r w:rsidR="007D59A3" w:rsidRPr="007D59A3">
        <w:rPr>
          <w:rFonts w:cs="Times New Roman"/>
          <w:sz w:val="24"/>
          <w:szCs w:val="24"/>
          <w:rtl/>
          <w:lang w:val="en-US"/>
        </w:rPr>
        <w:t xml:space="preserve">שלו </w:t>
      </w:r>
      <w:r w:rsidR="007D59A3" w:rsidRPr="007D59A3">
        <w:rPr>
          <w:rFonts w:cstheme="minorHAnsi"/>
          <w:sz w:val="24"/>
          <w:szCs w:val="24"/>
          <w:rtl/>
          <w:lang w:val="en-US"/>
        </w:rPr>
        <w:t xml:space="preserve">– </w:t>
      </w:r>
      <w:r w:rsidR="007D59A3" w:rsidRPr="007D59A3">
        <w:rPr>
          <w:rFonts w:cs="Times New Roman"/>
          <w:sz w:val="24"/>
          <w:szCs w:val="24"/>
          <w:rtl/>
          <w:lang w:val="en-US"/>
        </w:rPr>
        <w:t>השכן שלו אשר ממנו ניתן להגיע אליו</w:t>
      </w:r>
      <w:r w:rsidR="007D59A3" w:rsidRPr="007D59A3">
        <w:rPr>
          <w:rFonts w:cstheme="minorHAnsi"/>
          <w:sz w:val="24"/>
          <w:szCs w:val="24"/>
          <w:rtl/>
          <w:lang w:val="en-US"/>
        </w:rPr>
        <w:t>.</w:t>
      </w:r>
      <w:r w:rsidR="007D59A3">
        <w:rPr>
          <w:rFonts w:cs="Times New Roman" w:hint="cs"/>
          <w:sz w:val="24"/>
          <w:szCs w:val="24"/>
          <w:rtl/>
          <w:lang w:val="en-US"/>
        </w:rPr>
        <w:t xml:space="preserve"> ניתן לשחזר את הדרך מקודק</w:t>
      </w:r>
      <w:r w:rsidR="00E10683">
        <w:rPr>
          <w:rFonts w:cs="Times New Roman" w:hint="cs"/>
          <w:sz w:val="24"/>
          <w:szCs w:val="24"/>
          <w:rtl/>
          <w:lang w:val="en-US"/>
        </w:rPr>
        <w:t>וד המטרה על ידי מעקב אחרי ההורה</w:t>
      </w:r>
      <w:r w:rsidR="00E10683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E10683">
        <w:rPr>
          <w:rFonts w:cs="Times New Roman" w:hint="cs"/>
          <w:sz w:val="24"/>
          <w:szCs w:val="24"/>
          <w:rtl/>
          <w:lang w:val="en-US"/>
        </w:rPr>
        <w:t>כמו רשימה מקושרת רגילה</w:t>
      </w:r>
      <w:r w:rsidR="00E10683">
        <w:rPr>
          <w:rFonts w:cstheme="minorHAnsi" w:hint="cs"/>
          <w:sz w:val="24"/>
          <w:szCs w:val="24"/>
          <w:rtl/>
          <w:lang w:val="en-US"/>
        </w:rPr>
        <w:t>.</w:t>
      </w:r>
    </w:p>
    <w:p w14:paraId="38B0D99E" w14:textId="77777777" w:rsidR="007D59A3" w:rsidRPr="00986931" w:rsidRDefault="007D59A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4"/>
          <w:szCs w:val="24"/>
          <w:rtl/>
          <w:lang w:val="en-US" w:eastAsia="en-GB"/>
        </w:rPr>
      </w:pPr>
    </w:p>
    <w:p w14:paraId="63AB3813" w14:textId="77777777" w:rsidR="00F9583B" w:rsidRDefault="00F9583B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br w:type="page"/>
      </w:r>
    </w:p>
    <w:p w14:paraId="73994F1F" w14:textId="6C326074" w:rsidR="007D59A3" w:rsidRDefault="007D59A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Get_path(graph, finish)</w:t>
      </w:r>
    </w:p>
    <w:p w14:paraId="72B79EF9" w14:textId="2E88DC49" w:rsidR="007D59A3" w:rsidRDefault="007D59A3" w:rsidP="006E0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095ABD2F" w14:textId="77777777" w:rsidR="007D59A3" w:rsidRDefault="007D59A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path = new list()</w:t>
      </w:r>
    </w:p>
    <w:p w14:paraId="791857F6" w14:textId="05814EA7" w:rsidR="007D59A3" w:rsidRDefault="007D59A3" w:rsidP="00885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node </w:t>
      </w:r>
      <w:r w:rsidR="00885BD9">
        <w:rPr>
          <w:rFonts w:ascii="Courier New" w:eastAsia="Times New Roman" w:hAnsi="Courier New" w:cs="Courier New"/>
          <w:sz w:val="20"/>
          <w:szCs w:val="20"/>
          <w:lang w:val="en-US" w:eastAsia="en-GB"/>
        </w:rPr>
        <w:t>next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finish.parent</w:t>
      </w:r>
    </w:p>
    <w:p w14:paraId="35F378CC" w14:textId="77777777" w:rsidR="007D59A3" w:rsidRDefault="007D59A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86DEA79" w14:textId="223286CB" w:rsidR="007D59A3" w:rsidRDefault="007D59A3" w:rsidP="00885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while(</w:t>
      </w:r>
      <w:r w:rsidR="00885BD9">
        <w:rPr>
          <w:rFonts w:ascii="Courier New" w:eastAsia="Times New Roman" w:hAnsi="Courier New" w:cs="Courier New"/>
          <w:sz w:val="20"/>
          <w:szCs w:val="20"/>
          <w:lang w:eastAsia="en-GB"/>
        </w:rPr>
        <w:t>next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!= null)</w:t>
      </w:r>
      <w:r w:rsidR="00977B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//traces the parent back until the start</w:t>
      </w:r>
    </w:p>
    <w:p w14:paraId="0BC8FEEC" w14:textId="77777777" w:rsidR="007D59A3" w:rsidRDefault="007D59A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38E86AD8" w14:textId="23EF452B" w:rsidR="007D59A3" w:rsidRDefault="007D59A3" w:rsidP="00885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path.add(</w:t>
      </w:r>
      <w:r w:rsidR="00885BD9">
        <w:rPr>
          <w:rFonts w:ascii="Courier New" w:eastAsia="Times New Roman" w:hAnsi="Courier New" w:cs="Courier New"/>
          <w:sz w:val="20"/>
          <w:szCs w:val="20"/>
          <w:lang w:eastAsia="en-GB"/>
        </w:rPr>
        <w:t>next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4757A268" w14:textId="5F6A7CA4" w:rsidR="007D59A3" w:rsidRDefault="007D59A3" w:rsidP="00885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previous = </w:t>
      </w:r>
      <w:r w:rsidR="00885BD9">
        <w:rPr>
          <w:rFonts w:ascii="Courier New" w:eastAsia="Times New Roman" w:hAnsi="Courier New" w:cs="Courier New"/>
          <w:sz w:val="20"/>
          <w:szCs w:val="20"/>
          <w:lang w:eastAsia="en-GB"/>
        </w:rPr>
        <w:t>next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.parent</w:t>
      </w:r>
    </w:p>
    <w:p w14:paraId="07FE43A1" w14:textId="77777777" w:rsidR="007D59A3" w:rsidRDefault="007D59A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407534C8" w14:textId="77777777" w:rsidR="009000DD" w:rsidRDefault="009000D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B76A675" w14:textId="77777777" w:rsidR="007D59A3" w:rsidRDefault="009000D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path.reverse()</w:t>
      </w:r>
    </w:p>
    <w:p w14:paraId="41DCD37C" w14:textId="77777777" w:rsidR="007D59A3" w:rsidRDefault="007D59A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return(path) //if a path wasnt found the path returned will be empty</w:t>
      </w:r>
    </w:p>
    <w:p w14:paraId="4FAA14FC" w14:textId="77777777" w:rsidR="007D59A3" w:rsidRPr="007D59A3" w:rsidRDefault="007D59A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0C985C6B" w14:textId="49B247A7" w:rsidR="007D59A3" w:rsidRDefault="007D59A3" w:rsidP="006E0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C1E3E9A" w14:textId="77777777" w:rsidR="007D59A3" w:rsidRDefault="007D59A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eastAsia="Times New Roman" w:cstheme="minorHAnsi"/>
          <w:sz w:val="24"/>
          <w:szCs w:val="24"/>
          <w:rtl/>
          <w:lang w:eastAsia="en-GB"/>
        </w:rPr>
      </w:pPr>
      <w:r>
        <w:rPr>
          <w:rFonts w:eastAsia="Times New Roman" w:cs="Times New Roman" w:hint="cs"/>
          <w:sz w:val="24"/>
          <w:szCs w:val="24"/>
          <w:rtl/>
          <w:lang w:eastAsia="en-GB"/>
        </w:rPr>
        <w:t>פסאודו קוד המשחזר את המסלול הנבנה על ידי חיפוש</w:t>
      </w:r>
    </w:p>
    <w:p w14:paraId="44F1145A" w14:textId="77777777" w:rsidR="005F2CA7" w:rsidRDefault="005F2CA7" w:rsidP="005F2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eastAsia="Times New Roman" w:cstheme="minorHAnsi"/>
          <w:sz w:val="24"/>
          <w:szCs w:val="24"/>
          <w:rtl/>
          <w:lang w:eastAsia="en-GB"/>
        </w:rPr>
      </w:pPr>
    </w:p>
    <w:p w14:paraId="6FA6A1BA" w14:textId="77777777" w:rsidR="005F2CA7" w:rsidRPr="00F96AAC" w:rsidRDefault="005F2CA7" w:rsidP="005F2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eastAsia="Times New Roman" w:cstheme="minorHAnsi"/>
          <w:sz w:val="24"/>
          <w:szCs w:val="24"/>
          <w:lang w:val="en-US" w:eastAsia="en-GB"/>
        </w:rPr>
      </w:pPr>
    </w:p>
    <w:p w14:paraId="7F0A4A9C" w14:textId="77777777" w:rsidR="004B0168" w:rsidRDefault="007D59A3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זהו האלג</w:t>
      </w:r>
      <w:r w:rsidR="00B2223C">
        <w:rPr>
          <w:rFonts w:cs="Times New Roman" w:hint="cs"/>
          <w:sz w:val="24"/>
          <w:szCs w:val="24"/>
          <w:rtl/>
          <w:lang w:val="en-US"/>
        </w:rPr>
        <w:t>וריתם הפשוט ביותר למציאת דרכים</w:t>
      </w:r>
      <w:r w:rsidR="003F367E"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B2223C">
        <w:rPr>
          <w:rFonts w:cs="Times New Roman" w:hint="cs"/>
          <w:sz w:val="24"/>
          <w:szCs w:val="24"/>
          <w:rtl/>
          <w:lang w:val="en-US"/>
        </w:rPr>
        <w:t>ה</w:t>
      </w:r>
      <w:r>
        <w:rPr>
          <w:rFonts w:cs="Times New Roman" w:hint="cs"/>
          <w:sz w:val="24"/>
          <w:szCs w:val="24"/>
          <w:rtl/>
          <w:lang w:val="en-US"/>
        </w:rPr>
        <w:t>עובד על כל סוג של גרף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3F367E">
        <w:rPr>
          <w:rFonts w:cs="Times New Roman" w:hint="cs"/>
          <w:sz w:val="24"/>
          <w:szCs w:val="24"/>
          <w:rtl/>
          <w:lang w:val="en-US"/>
        </w:rPr>
        <w:t xml:space="preserve">הוא נחשב לפשוט ביותר מכיוון שהוא ממצה את כל המסלולים </w:t>
      </w:r>
      <w:r w:rsidR="00C94821">
        <w:rPr>
          <w:rFonts w:cs="Times New Roman" w:hint="cs"/>
          <w:sz w:val="24"/>
          <w:szCs w:val="24"/>
          <w:rtl/>
          <w:lang w:val="en-US"/>
        </w:rPr>
        <w:t xml:space="preserve">המכוונים </w:t>
      </w:r>
      <w:r w:rsidR="003F367E">
        <w:rPr>
          <w:rFonts w:cs="Times New Roman" w:hint="cs"/>
          <w:sz w:val="24"/>
          <w:szCs w:val="24"/>
          <w:rtl/>
          <w:lang w:val="en-US"/>
        </w:rPr>
        <w:t>האפשריים ומחזיר את האחד הנגמר ביעד</w:t>
      </w:r>
      <w:r w:rsidR="004B0168">
        <w:rPr>
          <w:rFonts w:cstheme="minorHAnsi" w:hint="cs"/>
          <w:sz w:val="24"/>
          <w:szCs w:val="24"/>
          <w:rtl/>
          <w:lang w:val="en-US"/>
        </w:rPr>
        <w:t xml:space="preserve">. </w:t>
      </w:r>
    </w:p>
    <w:p w14:paraId="48DD36CF" w14:textId="77777777" w:rsidR="007D59A3" w:rsidRPr="004A1864" w:rsidRDefault="00E65DE3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במקרה בו</w:t>
      </w:r>
      <w:r w:rsidR="007D59A3"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9000DD">
        <w:rPr>
          <w:rFonts w:cs="Times New Roman" w:hint="cs"/>
          <w:sz w:val="24"/>
          <w:szCs w:val="24"/>
          <w:rtl/>
          <w:lang w:val="en-US"/>
        </w:rPr>
        <w:t>הגרף לא משוקלל זו תהיה הדרך הקצרה ביותר</w:t>
      </w:r>
      <w:r w:rsidR="005E63DC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5E63DC">
        <w:rPr>
          <w:rFonts w:cs="Times New Roman" w:hint="cs"/>
          <w:sz w:val="24"/>
          <w:szCs w:val="24"/>
          <w:rtl/>
          <w:lang w:val="en-US"/>
        </w:rPr>
        <w:t>אך בגרף משוקלל תיתכן דרך יותר קצרה</w:t>
      </w:r>
      <w:r w:rsidR="00B2223C"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230F3D">
        <w:rPr>
          <w:rFonts w:cs="Times New Roman" w:hint="cs"/>
          <w:sz w:val="24"/>
          <w:szCs w:val="24"/>
          <w:rtl/>
          <w:lang w:val="en-US"/>
        </w:rPr>
        <w:t>מפני שהאלגוריתם מתייחס רק לשכבה או מספר הצעדים של מה</w:t>
      </w:r>
      <w:r w:rsidR="0048241C">
        <w:rPr>
          <w:rFonts w:cs="Times New Roman" w:hint="cs"/>
          <w:sz w:val="24"/>
          <w:szCs w:val="24"/>
          <w:rtl/>
          <w:lang w:val="en-US"/>
        </w:rPr>
        <w:t>קודקוד ההתחלתי</w:t>
      </w:r>
      <w:r w:rsidR="00230F3D">
        <w:rPr>
          <w:rFonts w:cstheme="minorHAnsi" w:hint="cs"/>
          <w:sz w:val="24"/>
          <w:szCs w:val="24"/>
          <w:rtl/>
          <w:lang w:val="en-US"/>
        </w:rPr>
        <w:t>.</w:t>
      </w:r>
      <w:r w:rsidR="009000DD">
        <w:rPr>
          <w:rFonts w:cs="Times New Roman" w:hint="cs"/>
          <w:sz w:val="24"/>
          <w:szCs w:val="24"/>
          <w:rtl/>
          <w:lang w:val="en-US"/>
        </w:rPr>
        <w:t xml:space="preserve"> על מנת למצוא את </w:t>
      </w:r>
      <w:r w:rsidR="009000DD" w:rsidRPr="004A1864">
        <w:rPr>
          <w:rFonts w:cs="Times New Roman"/>
          <w:sz w:val="24"/>
          <w:szCs w:val="24"/>
          <w:rtl/>
          <w:lang w:val="en-US"/>
        </w:rPr>
        <w:t>הדרך האופטימלית בגרף מש</w:t>
      </w:r>
      <w:r w:rsidR="00230F3D" w:rsidRPr="004A1864">
        <w:rPr>
          <w:rFonts w:cs="Times New Roman"/>
          <w:sz w:val="24"/>
          <w:szCs w:val="24"/>
          <w:rtl/>
          <w:lang w:val="en-US"/>
        </w:rPr>
        <w:t>וקלל</w:t>
      </w:r>
      <w:r w:rsidR="005F41FE" w:rsidRPr="004A1864">
        <w:rPr>
          <w:rFonts w:cstheme="minorHAnsi"/>
          <w:sz w:val="24"/>
          <w:szCs w:val="24"/>
          <w:rtl/>
          <w:lang w:val="en-US"/>
        </w:rPr>
        <w:t xml:space="preserve">, </w:t>
      </w:r>
      <w:r w:rsidR="005F41FE" w:rsidRPr="004A1864">
        <w:rPr>
          <w:rFonts w:cs="Times New Roman"/>
          <w:sz w:val="24"/>
          <w:szCs w:val="24"/>
          <w:rtl/>
          <w:lang w:val="en-US"/>
        </w:rPr>
        <w:t>בו לצלעות יש ערכים</w:t>
      </w:r>
      <w:r w:rsidR="005F41FE" w:rsidRPr="004A1864">
        <w:rPr>
          <w:rFonts w:cstheme="minorHAnsi"/>
          <w:sz w:val="24"/>
          <w:szCs w:val="24"/>
          <w:rtl/>
          <w:lang w:val="en-US"/>
        </w:rPr>
        <w:t>,</w:t>
      </w:r>
      <w:r w:rsidR="00B2223C">
        <w:rPr>
          <w:rFonts w:cs="Times New Roman" w:hint="cs"/>
          <w:sz w:val="24"/>
          <w:szCs w:val="24"/>
          <w:rtl/>
          <w:lang w:val="en-US"/>
        </w:rPr>
        <w:t xml:space="preserve"> יש צורך באלגוריתם המתייחס לערכים אלו</w:t>
      </w:r>
      <w:r w:rsidR="00230F3D" w:rsidRPr="004A1864">
        <w:rPr>
          <w:rFonts w:cstheme="minorHAnsi"/>
          <w:sz w:val="24"/>
          <w:szCs w:val="24"/>
          <w:rtl/>
          <w:lang w:val="en-US"/>
        </w:rPr>
        <w:t>.</w:t>
      </w:r>
    </w:p>
    <w:p w14:paraId="698C9204" w14:textId="77777777" w:rsidR="00446B61" w:rsidRDefault="00446B61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0CA9618" w14:textId="77777777" w:rsidR="00446B61" w:rsidRDefault="00446B61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06ECED1D" w14:textId="77777777" w:rsidR="00446B61" w:rsidRDefault="00446B61" w:rsidP="00AA521B">
      <w:pPr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rtl/>
          <w:lang w:val="en-US"/>
        </w:rPr>
        <w:br w:type="page"/>
      </w:r>
    </w:p>
    <w:p w14:paraId="4A513592" w14:textId="77777777" w:rsidR="00453AE3" w:rsidRPr="00986931" w:rsidRDefault="00453AE3" w:rsidP="00CB147D">
      <w:pPr>
        <w:pStyle w:val="Heading3"/>
        <w:bidi/>
        <w:rPr>
          <w:rtl/>
        </w:rPr>
        <w:pPrChange w:id="78" w:author="Ilan Zisser" w:date="2016-12-07T12:42:00Z">
          <w:pPr>
            <w:autoSpaceDE w:val="0"/>
            <w:autoSpaceDN w:val="0"/>
            <w:bidi/>
            <w:adjustRightInd w:val="0"/>
            <w:spacing w:after="0" w:line="360" w:lineRule="auto"/>
          </w:pPr>
        </w:pPrChange>
      </w:pPr>
      <w:r w:rsidRPr="00986931">
        <w:rPr>
          <w:rFonts w:cs="Times New Roman"/>
          <w:rtl/>
          <w:lang w:val="en-US"/>
        </w:rPr>
        <w:lastRenderedPageBreak/>
        <w:t xml:space="preserve">אלגוריתם דייקסטרה </w:t>
      </w:r>
      <w:r w:rsidRPr="00986931">
        <w:rPr>
          <w:rtl/>
          <w:lang w:val="en-US"/>
        </w:rPr>
        <w:t>(</w:t>
      </w:r>
      <w:r w:rsidRPr="00986931">
        <w:t>Dijkstra’s algorithm</w:t>
      </w:r>
      <w:r w:rsidRPr="00986931">
        <w:rPr>
          <w:rtl/>
        </w:rPr>
        <w:t>)</w:t>
      </w:r>
    </w:p>
    <w:p w14:paraId="2880F92F" w14:textId="77777777" w:rsidR="004A1864" w:rsidRPr="004A1864" w:rsidRDefault="004A1864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</w:rPr>
      </w:pPr>
    </w:p>
    <w:p w14:paraId="76E43D10" w14:textId="77777777" w:rsidR="00453AE3" w:rsidRDefault="009F5DBF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="Times New Roman" w:hint="cs"/>
          <w:sz w:val="24"/>
          <w:szCs w:val="24"/>
          <w:rtl/>
        </w:rPr>
        <w:t xml:space="preserve">יצירתו של אדסחר דייקסטרה אשר פורסמה ב </w:t>
      </w:r>
      <w:r>
        <w:rPr>
          <w:rFonts w:cstheme="minorHAnsi"/>
          <w:sz w:val="24"/>
          <w:szCs w:val="24"/>
        </w:rPr>
        <w:t>9</w:t>
      </w:r>
      <w:r>
        <w:rPr>
          <w:rFonts w:cstheme="minorHAnsi" w:hint="cs"/>
          <w:sz w:val="24"/>
          <w:szCs w:val="24"/>
          <w:rtl/>
        </w:rPr>
        <w:t>195</w:t>
      </w:r>
      <w:r w:rsidR="004A1864">
        <w:rPr>
          <w:rFonts w:cstheme="minorHAnsi" w:hint="cs"/>
          <w:sz w:val="24"/>
          <w:szCs w:val="24"/>
          <w:rtl/>
        </w:rPr>
        <w:t xml:space="preserve">, </w:t>
      </w:r>
      <w:r>
        <w:rPr>
          <w:rFonts w:cs="Times New Roman" w:hint="cs"/>
          <w:sz w:val="24"/>
          <w:szCs w:val="24"/>
          <w:rtl/>
        </w:rPr>
        <w:t>לאלגוריתם הזה אלמנטים נוספים על חיפוש לרוחב אשר מאפשרים עבודה עם גרף משוקלל</w:t>
      </w:r>
      <w:r>
        <w:rPr>
          <w:rFonts w:cstheme="minorHAnsi" w:hint="cs"/>
          <w:sz w:val="24"/>
          <w:szCs w:val="24"/>
          <w:rtl/>
        </w:rPr>
        <w:t>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0A00BC">
        <w:rPr>
          <w:rFonts w:cs="Times New Roman" w:hint="cs"/>
          <w:sz w:val="24"/>
          <w:szCs w:val="24"/>
          <w:rtl/>
          <w:lang w:val="en-US"/>
        </w:rPr>
        <w:t xml:space="preserve">המשמעותי ביותר הוא שמירת סכום ערכי הצלעות אשר מרכיבות את המסלול אל אותו הקודקוד </w:t>
      </w:r>
      <w:r w:rsidR="00BA2C89">
        <w:rPr>
          <w:rFonts w:cs="Times New Roman" w:hint="cs"/>
          <w:sz w:val="24"/>
          <w:szCs w:val="24"/>
          <w:rtl/>
          <w:lang w:val="en-US"/>
        </w:rPr>
        <w:t>בתור משתנה הנקרא עלות תנועה</w:t>
      </w:r>
      <w:r w:rsidR="00BA2C89">
        <w:rPr>
          <w:rFonts w:cstheme="minorHAnsi" w:hint="cs"/>
          <w:sz w:val="24"/>
          <w:szCs w:val="24"/>
          <w:rtl/>
          <w:lang w:val="en-US"/>
        </w:rPr>
        <w:t>.</w:t>
      </w:r>
      <w:r w:rsidR="0035286D"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BA2C89">
        <w:rPr>
          <w:rFonts w:cs="Times New Roman" w:hint="cs"/>
          <w:sz w:val="24"/>
          <w:szCs w:val="24"/>
          <w:rtl/>
          <w:lang w:val="en-US"/>
        </w:rPr>
        <w:t>משתנה זה מאפשר להעריך כל דרך מתמטית על מנת למצוא את הטובה ביותר</w:t>
      </w:r>
      <w:r w:rsidR="00BA2C89">
        <w:rPr>
          <w:rFonts w:cstheme="minorHAnsi" w:hint="cs"/>
          <w:sz w:val="24"/>
          <w:szCs w:val="24"/>
          <w:rtl/>
          <w:lang w:val="en-US"/>
        </w:rPr>
        <w:t>.</w:t>
      </w:r>
    </w:p>
    <w:p w14:paraId="2D078979" w14:textId="77777777" w:rsidR="000A1A62" w:rsidRDefault="000A1A62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1531A7C6" w14:textId="77777777" w:rsidR="0053382A" w:rsidRDefault="0053382A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2CFE0EFA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Dijkstra’s_algorithm(graph, start, finish)</w:t>
      </w:r>
    </w:p>
    <w:p w14:paraId="29916191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{</w:t>
      </w:r>
    </w:p>
    <w:p w14:paraId="2EB9543F" w14:textId="77777777" w:rsidR="0035286D" w:rsidRPr="007916D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val="en-US" w:eastAsia="en-GB"/>
        </w:rPr>
      </w:pPr>
    </w:p>
    <w:p w14:paraId="16E1D180" w14:textId="77777777" w:rsidR="0035286D" w:rsidRPr="002829C3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frontier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new priorityQueue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702EE274" w14:textId="77777777" w:rsidR="0035286D" w:rsidRPr="002829C3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start.cost = 0</w:t>
      </w:r>
    </w:p>
    <w:p w14:paraId="51B27CDE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</w:p>
    <w:p w14:paraId="425FCAF2" w14:textId="740FC576" w:rsidR="000A1A62" w:rsidRPr="002829C3" w:rsidRDefault="000A1A62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(start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, start.cost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6FF96E84" w14:textId="77777777" w:rsidR="0035286D" w:rsidRPr="002829C3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11BE88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while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(frontier.count != 0</w:t>
      </w:r>
      <w:r w:rsidR="000A1A6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6C7358E" w14:textId="77777777" w:rsidR="0035286D" w:rsidRPr="002829C3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535E73BC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current = 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dequeue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698AC38B" w14:textId="77777777" w:rsidR="0076748E" w:rsidRPr="00230F3D" w:rsidRDefault="0076748E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if(next.equals(finish))</w:t>
      </w:r>
    </w:p>
    <w:p w14:paraId="0B7C99F2" w14:textId="77777777" w:rsidR="0076748E" w:rsidRDefault="00414A99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76748E">
        <w:rPr>
          <w:rFonts w:ascii="Courier New" w:eastAsia="Times New Roman" w:hAnsi="Courier New" w:cs="Courier New"/>
          <w:sz w:val="20"/>
          <w:szCs w:val="20"/>
          <w:lang w:eastAsia="en-GB"/>
        </w:rPr>
        <w:t>break</w:t>
      </w:r>
    </w:p>
    <w:p w14:paraId="462A8259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foreach(node next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graph.neighbors(current)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67D77B54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50A32E0A" w14:textId="77777777" w:rsidR="000A1A62" w:rsidRPr="002829C3" w:rsidRDefault="000A1A62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newCost = current.cost + next.distance(current)</w:t>
      </w:r>
    </w:p>
    <w:p w14:paraId="1F2A1E63" w14:textId="2873E352" w:rsidR="0035286D" w:rsidRPr="00986931" w:rsidRDefault="0035286D" w:rsidP="007E4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val="en-US"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</w:t>
      </w:r>
      <w:r w:rsidR="007E4CA1">
        <w:rPr>
          <w:rFonts w:ascii="Courier New" w:eastAsia="Times New Roman" w:hAnsi="Courier New" w:cs="Courier New"/>
          <w:sz w:val="20"/>
          <w:szCs w:val="20"/>
          <w:lang w:eastAsia="en-GB"/>
        </w:rPr>
        <w:t>next.parent == null || newCost &lt; next.cost</w:t>
      </w:r>
      <w:r w:rsidR="000A1A6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2DDC6CE5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7C4A581E" w14:textId="77777777" w:rsidR="003042B2" w:rsidRPr="002829C3" w:rsidRDefault="003042B2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next.cost = newCost</w:t>
      </w:r>
    </w:p>
    <w:p w14:paraId="4B236950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next.parent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current</w:t>
      </w:r>
    </w:p>
    <w:p w14:paraId="288C09FD" w14:textId="77777777" w:rsidR="003042B2" w:rsidRDefault="003042B2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(next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, next.cost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F680647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74C5A3B0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5D25853B" w14:textId="77777777" w:rsidR="0035286D" w:rsidRDefault="0035286D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37510AA" w14:textId="77777777" w:rsidR="0035286D" w:rsidRDefault="00141BC8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מימוש כללי של האלגוריתם של דייקסטרה המשתמש בתור עדיפויות</w:t>
      </w:r>
    </w:p>
    <w:p w14:paraId="59414FDF" w14:textId="77777777" w:rsidR="007E4CA1" w:rsidRDefault="007E4CA1">
      <w:pPr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/>
          <w:b/>
          <w:bCs/>
          <w:sz w:val="24"/>
          <w:szCs w:val="24"/>
          <w:rtl/>
          <w:lang w:val="en-US"/>
        </w:rPr>
        <w:br w:type="page"/>
      </w:r>
    </w:p>
    <w:p w14:paraId="346A6ED8" w14:textId="00E4814E" w:rsidR="00636033" w:rsidRDefault="00986931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 w:rsidRPr="00986931">
        <w:rPr>
          <w:rFonts w:cs="Times New Roman" w:hint="cs"/>
          <w:b/>
          <w:bCs/>
          <w:sz w:val="24"/>
          <w:szCs w:val="24"/>
          <w:rtl/>
          <w:lang w:val="en-US"/>
        </w:rPr>
        <w:lastRenderedPageBreak/>
        <w:t>תור עדיפויות</w:t>
      </w:r>
      <w:r w:rsidR="00851C5F">
        <w:rPr>
          <w:rFonts w:cstheme="minorHAnsi" w:hint="cs"/>
          <w:b/>
          <w:bCs/>
          <w:sz w:val="24"/>
          <w:szCs w:val="24"/>
          <w:rtl/>
          <w:lang w:val="en-US"/>
        </w:rPr>
        <w:t>:</w:t>
      </w:r>
      <w:r w:rsidR="00851C5F"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303FF9">
        <w:rPr>
          <w:rFonts w:cs="Times New Roman" w:hint="cs"/>
          <w:sz w:val="24"/>
          <w:szCs w:val="24"/>
          <w:rtl/>
          <w:lang w:val="en-US"/>
        </w:rPr>
        <w:t>תור אשר סדר איבריו נקבע על פי עדיפות מספרית הניתנת לכל איבר בעת הכנסתו לתור</w:t>
      </w:r>
      <w:r w:rsidR="00303FF9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303FF9">
        <w:rPr>
          <w:rFonts w:cs="Times New Roman" w:hint="cs"/>
          <w:sz w:val="24"/>
          <w:szCs w:val="24"/>
          <w:rtl/>
          <w:lang w:val="en-US"/>
        </w:rPr>
        <w:t xml:space="preserve">הצצה והוצאת איבר מחזירים את האיבר בעל העדיפות </w:t>
      </w:r>
      <w:r w:rsidR="004616F0">
        <w:rPr>
          <w:rFonts w:cs="Times New Roman" w:hint="cs"/>
          <w:sz w:val="24"/>
          <w:szCs w:val="24"/>
          <w:rtl/>
          <w:lang w:val="en-US"/>
        </w:rPr>
        <w:t>המספרית הגבוהה</w:t>
      </w:r>
      <w:r w:rsidR="00303FF9">
        <w:rPr>
          <w:rFonts w:cs="Times New Roman" w:hint="cs"/>
          <w:sz w:val="24"/>
          <w:szCs w:val="24"/>
          <w:rtl/>
          <w:lang w:val="en-US"/>
        </w:rPr>
        <w:t xml:space="preserve"> ביותר</w:t>
      </w:r>
      <w:r w:rsidR="00303FF9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0F6AA1">
        <w:rPr>
          <w:rFonts w:cs="Times New Roman" w:hint="cs"/>
          <w:sz w:val="24"/>
          <w:szCs w:val="24"/>
          <w:rtl/>
          <w:lang w:val="en-US"/>
        </w:rPr>
        <w:t>קיימים מספר מימושים של תור עדיפויות בעלי סיבוכיויות שונות</w:t>
      </w:r>
      <w:r w:rsidR="000F6AA1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0F6AA1">
        <w:rPr>
          <w:rFonts w:cs="Times New Roman" w:hint="cs"/>
          <w:sz w:val="24"/>
          <w:szCs w:val="24"/>
          <w:rtl/>
          <w:lang w:val="en-US"/>
        </w:rPr>
        <w:t>הסיבוכיות של</w:t>
      </w:r>
      <w:r w:rsidR="0084544C">
        <w:rPr>
          <w:rFonts w:cs="Times New Roman" w:hint="cs"/>
          <w:sz w:val="24"/>
          <w:szCs w:val="24"/>
          <w:rtl/>
          <w:lang w:val="en-US"/>
        </w:rPr>
        <w:t xml:space="preserve"> ההכנסה </w:t>
      </w:r>
      <w:r w:rsidR="0084544C">
        <w:rPr>
          <w:rFonts w:cstheme="minorHAnsi" w:hint="cs"/>
          <w:sz w:val="24"/>
          <w:szCs w:val="24"/>
          <w:rtl/>
          <w:lang w:val="en-US"/>
        </w:rPr>
        <w:t>(</w:t>
      </w:r>
      <w:r w:rsidR="0084544C">
        <w:rPr>
          <w:rFonts w:cs="Times New Roman" w:hint="cs"/>
          <w:sz w:val="24"/>
          <w:szCs w:val="24"/>
          <w:rtl/>
          <w:lang w:val="en-US"/>
        </w:rPr>
        <w:t>או ההוצאה</w:t>
      </w:r>
      <w:r w:rsidR="0084544C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84544C">
        <w:rPr>
          <w:rFonts w:cs="Times New Roman" w:hint="cs"/>
          <w:sz w:val="24"/>
          <w:szCs w:val="24"/>
          <w:rtl/>
          <w:lang w:val="en-US"/>
        </w:rPr>
        <w:t>תלוי במימוש</w:t>
      </w:r>
      <w:r w:rsidR="009E4541">
        <w:rPr>
          <w:rFonts w:cstheme="minorHAnsi" w:hint="cs"/>
          <w:sz w:val="24"/>
          <w:szCs w:val="24"/>
          <w:rtl/>
          <w:lang w:val="en-US"/>
        </w:rPr>
        <w:t>)</w:t>
      </w:r>
      <w:r w:rsidR="000F6AA1">
        <w:rPr>
          <w:rFonts w:cs="Times New Roman" w:hint="cs"/>
          <w:sz w:val="24"/>
          <w:szCs w:val="24"/>
          <w:rtl/>
          <w:lang w:val="en-US"/>
        </w:rPr>
        <w:t xml:space="preserve"> היא</w:t>
      </w:r>
      <w:r w:rsidR="0084544C">
        <w:rPr>
          <w:rFonts w:cs="Times New Roman" w:hint="cs"/>
          <w:sz w:val="24"/>
          <w:szCs w:val="24"/>
          <w:rtl/>
          <w:lang w:val="en-US"/>
        </w:rPr>
        <w:t xml:space="preserve"> או</w:t>
      </w:r>
      <w:r w:rsidR="000F6AA1"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0F6AA1">
        <w:rPr>
          <w:rFonts w:cstheme="minorHAnsi"/>
          <w:sz w:val="24"/>
          <w:szCs w:val="24"/>
          <w:lang w:val="en-US"/>
        </w:rPr>
        <w:t>O(n)</w:t>
      </w:r>
      <w:r w:rsidR="000F6AA1">
        <w:rPr>
          <w:rFonts w:cs="Times New Roman" w:hint="cs"/>
          <w:sz w:val="24"/>
          <w:szCs w:val="24"/>
          <w:rtl/>
          <w:lang w:val="en-US"/>
        </w:rPr>
        <w:t xml:space="preserve"> או </w:t>
      </w:r>
      <w:r w:rsidR="000F6AA1">
        <w:rPr>
          <w:rFonts w:cstheme="minorHAnsi"/>
          <w:sz w:val="24"/>
          <w:szCs w:val="24"/>
          <w:lang w:val="en-US"/>
        </w:rPr>
        <w:t>O(log n)</w:t>
      </w:r>
      <w:r w:rsidR="00A26E98">
        <w:rPr>
          <w:rFonts w:cs="Times New Roman" w:hint="cs"/>
          <w:sz w:val="24"/>
          <w:szCs w:val="24"/>
          <w:rtl/>
          <w:lang w:val="en-US"/>
        </w:rPr>
        <w:t xml:space="preserve"> מכיוון שבהכנסה יש צורך לעבור על האיברים הקיימים בתור על מנת לקבוע היכן להכניס את האיבר החדש</w:t>
      </w:r>
      <w:r w:rsidR="00A26E98">
        <w:rPr>
          <w:rFonts w:cstheme="minorHAnsi" w:hint="cs"/>
          <w:sz w:val="24"/>
          <w:szCs w:val="24"/>
          <w:rtl/>
          <w:lang w:val="en-US"/>
        </w:rPr>
        <w:t>.</w:t>
      </w:r>
    </w:p>
    <w:p w14:paraId="2747C7B9" w14:textId="77777777" w:rsidR="00F96AAC" w:rsidRDefault="00F96AAC" w:rsidP="00F96AAC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0F25D63" w14:textId="3033E44F" w:rsidR="002310AB" w:rsidRDefault="002310AB" w:rsidP="007E4CA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פעולת ההוצאה באלגוריתם של דייקסטרה מחזירה את הקודקוד בעל עלות התזוזה הכוללת הנמוכה ביותר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לפיכך גם הקרוב ביותר להתחלה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האלגוריתם ימצא את הדרך הקצרה ביותר לכל קודקוד שיחקור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נשמרים השכן ממנו התווסף ועלות התנועה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התנאי המונע חזרה שונה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 xml:space="preserve">ועכשיו </w:t>
      </w:r>
      <w:r w:rsidR="007E4CA1">
        <w:rPr>
          <w:rFonts w:cs="Times New Roman" w:hint="cs"/>
          <w:sz w:val="24"/>
          <w:szCs w:val="24"/>
          <w:rtl/>
          <w:lang w:val="en-US"/>
        </w:rPr>
        <w:t>יש שני תנאים אפשריים לבדיקה חוזרת</w:t>
      </w:r>
      <w:r w:rsidR="007E4CA1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7E4CA1">
        <w:rPr>
          <w:rFonts w:cs="Times New Roman" w:hint="cs"/>
          <w:sz w:val="24"/>
          <w:szCs w:val="24"/>
          <w:rtl/>
          <w:lang w:val="en-US"/>
        </w:rPr>
        <w:t>האחד הוא אם הקודקוד לא נבדק</w:t>
      </w:r>
      <w:r w:rsidR="007E4CA1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7E4CA1">
        <w:rPr>
          <w:rFonts w:cs="Times New Roman" w:hint="cs"/>
          <w:sz w:val="24"/>
          <w:szCs w:val="24"/>
          <w:rtl/>
          <w:lang w:val="en-US"/>
        </w:rPr>
        <w:t>כמו בחיפוש לרוחב</w:t>
      </w:r>
      <w:r w:rsidR="007E4CA1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7E4CA1">
        <w:rPr>
          <w:rFonts w:cs="Times New Roman" w:hint="cs"/>
          <w:sz w:val="24"/>
          <w:szCs w:val="24"/>
          <w:rtl/>
          <w:lang w:val="en-US"/>
        </w:rPr>
        <w:t>השני הוא אם הדרך החדשה שנבדקת יותר טובה מהדרך השמורה</w:t>
      </w:r>
      <w:r w:rsidR="007E4CA1">
        <w:rPr>
          <w:rFonts w:cstheme="minorHAnsi" w:hint="cs"/>
          <w:sz w:val="24"/>
          <w:szCs w:val="24"/>
          <w:rtl/>
          <w:lang w:val="en-US"/>
        </w:rPr>
        <w:t>.</w:t>
      </w:r>
    </w:p>
    <w:p w14:paraId="07C5CE3D" w14:textId="77777777" w:rsidR="00F96AAC" w:rsidRDefault="00F96AAC" w:rsidP="00F96AAC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2F5618A3" w14:textId="77777777" w:rsidR="007E4CA1" w:rsidRDefault="007E4CA1" w:rsidP="007E4CA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14FBFB16" w14:textId="77777777" w:rsidR="007E4CA1" w:rsidRDefault="007E4CA1" w:rsidP="007E4CA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21DC349D" w14:textId="77777777" w:rsidR="007E4CA1" w:rsidRPr="002310AB" w:rsidRDefault="007E4CA1" w:rsidP="007E4CA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722B1DE5" w14:textId="77777777" w:rsidR="00446B61" w:rsidRDefault="00446B61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7B26DAB1" w14:textId="77777777" w:rsidR="00DD4E61" w:rsidRDefault="00685560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75AF8CA" wp14:editId="78075D35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6294351" cy="2700020"/>
            <wp:effectExtent l="0" t="0" r="0" b="5080"/>
            <wp:wrapSquare wrapText="bothSides"/>
            <wp:docPr id="4" name="Picture 4" descr="https://i.imgur.com/AwKA2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AwKA2d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351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A0A5EC" w14:textId="77777777" w:rsidR="00367A8B" w:rsidRDefault="00367A8B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A0A1EAE" w14:textId="77777777" w:rsidR="00685560" w:rsidRDefault="00685560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הדגמת ריצת האלגוריתם על גרף לא מכוון</w:t>
      </w:r>
      <w:r w:rsidR="00367F2C">
        <w:rPr>
          <w:rFonts w:cs="Times New Roman" w:hint="cs"/>
          <w:sz w:val="24"/>
          <w:szCs w:val="24"/>
          <w:rtl/>
          <w:lang w:val="en-US"/>
        </w:rPr>
        <w:t xml:space="preserve"> על מנת למצוא את כל המסלולים </w:t>
      </w:r>
      <w:r w:rsidR="00271FF3">
        <w:rPr>
          <w:rFonts w:cs="Times New Roman" w:hint="cs"/>
          <w:sz w:val="24"/>
          <w:szCs w:val="24"/>
          <w:rtl/>
          <w:lang w:val="en-US"/>
        </w:rPr>
        <w:t>מ</w:t>
      </w:r>
      <w:r w:rsidR="009D620B">
        <w:rPr>
          <w:rFonts w:cs="Times New Roman" w:hint="cs"/>
          <w:sz w:val="24"/>
          <w:szCs w:val="24"/>
          <w:rtl/>
          <w:lang w:val="en-US"/>
        </w:rPr>
        <w:t>קודקוד מסויים</w:t>
      </w:r>
    </w:p>
    <w:p w14:paraId="5147F225" w14:textId="77777777" w:rsidR="00685560" w:rsidRDefault="00685560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02155B9" w14:textId="77777777" w:rsidR="00583AA0" w:rsidRDefault="00583AA0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29E283B5" w14:textId="77777777" w:rsidR="00DD4E61" w:rsidRDefault="005D543C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lastRenderedPageBreak/>
        <w:t>לאלגוריתם של דייקסטרה יש הרבה מימושים שונים בעלי סיבוכיות שונה ויעוד שונה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באלגוריתם המקורי לא היה שימוש בתור עדיפויות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 xml:space="preserve">ולכן הסיבוכיות שלו הייתה  </w:t>
      </w:r>
      <w:r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rtl/>
          <w:lang w:val="en-US"/>
        </w:rPr>
        <w:t>²</w:t>
      </w:r>
      <w:r>
        <w:rPr>
          <w:rFonts w:cstheme="minorHAnsi"/>
          <w:sz w:val="24"/>
          <w:szCs w:val="24"/>
          <w:lang w:val="en-US"/>
        </w:rPr>
        <w:t>O(|V|</w:t>
      </w:r>
      <w:r>
        <w:rPr>
          <w:rFonts w:cs="Times New Roman" w:hint="cs"/>
          <w:sz w:val="24"/>
          <w:szCs w:val="24"/>
          <w:rtl/>
          <w:lang w:val="en-US"/>
        </w:rPr>
        <w:t xml:space="preserve"> בהשוואה ל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71E38700" w14:textId="77777777" w:rsidR="005D543C" w:rsidRDefault="005D543C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lang w:val="en-US"/>
        </w:rPr>
        <w:t>O(|V|log |V| + |E|)</w:t>
      </w:r>
      <w:r w:rsidR="00367A8B">
        <w:rPr>
          <w:rFonts w:cs="Times New Roman" w:hint="cs"/>
          <w:sz w:val="24"/>
          <w:szCs w:val="24"/>
          <w:rtl/>
          <w:lang w:val="en-US"/>
        </w:rPr>
        <w:t xml:space="preserve"> כאשר משתמשים בערימת פיבונאצ</w:t>
      </w:r>
      <w:r w:rsidR="00367A8B">
        <w:rPr>
          <w:rFonts w:cstheme="minorHAnsi" w:hint="cs"/>
          <w:sz w:val="24"/>
          <w:szCs w:val="24"/>
          <w:rtl/>
          <w:lang w:val="en-US"/>
        </w:rPr>
        <w:t>'</w:t>
      </w:r>
      <w:r w:rsidR="00367A8B">
        <w:rPr>
          <w:rFonts w:cs="Times New Roman" w:hint="cs"/>
          <w:sz w:val="24"/>
          <w:szCs w:val="24"/>
          <w:rtl/>
          <w:lang w:val="en-US"/>
        </w:rPr>
        <w:t xml:space="preserve">י </w:t>
      </w:r>
      <w:r w:rsidR="00367A8B">
        <w:rPr>
          <w:rFonts w:cstheme="minorHAnsi" w:hint="cs"/>
          <w:sz w:val="24"/>
          <w:szCs w:val="24"/>
          <w:rtl/>
          <w:lang w:val="en-US"/>
        </w:rPr>
        <w:t>(</w:t>
      </w:r>
      <w:r w:rsidR="00367A8B">
        <w:rPr>
          <w:rFonts w:cs="Times New Roman" w:hint="cs"/>
          <w:sz w:val="24"/>
          <w:szCs w:val="24"/>
          <w:rtl/>
          <w:lang w:val="en-US"/>
        </w:rPr>
        <w:t>סוג מבנה נתונים</w:t>
      </w:r>
      <w:r w:rsidR="00485C63">
        <w:rPr>
          <w:rFonts w:cs="Times New Roman" w:hint="cs"/>
          <w:sz w:val="24"/>
          <w:szCs w:val="24"/>
          <w:rtl/>
          <w:lang w:val="en-US"/>
        </w:rPr>
        <w:t xml:space="preserve"> המשמש מטרה דומה לתור עדיפויות</w:t>
      </w:r>
      <w:r w:rsidR="00485C63">
        <w:rPr>
          <w:rFonts w:cstheme="minorHAnsi" w:hint="cs"/>
          <w:sz w:val="24"/>
          <w:szCs w:val="24"/>
          <w:rtl/>
          <w:lang w:val="en-US"/>
        </w:rPr>
        <w:t>)</w:t>
      </w:r>
      <w:r w:rsidR="004359DC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4359DC">
        <w:rPr>
          <w:rFonts w:cs="Times New Roman" w:hint="cs"/>
          <w:sz w:val="24"/>
          <w:szCs w:val="24"/>
          <w:rtl/>
          <w:lang w:val="en-US"/>
        </w:rPr>
        <w:t xml:space="preserve">בדוגמה הנתונה סיבוכיות המקום תהיה </w:t>
      </w:r>
      <w:r w:rsidR="004359DC">
        <w:rPr>
          <w:rFonts w:cstheme="minorHAnsi"/>
          <w:sz w:val="24"/>
          <w:szCs w:val="24"/>
          <w:lang w:val="en-US"/>
        </w:rPr>
        <w:t>O(|V|)</w:t>
      </w:r>
      <w:r w:rsidR="004359DC">
        <w:rPr>
          <w:rFonts w:cstheme="minorHAnsi" w:hint="cs"/>
          <w:sz w:val="24"/>
          <w:szCs w:val="24"/>
          <w:rtl/>
          <w:lang w:val="en-US"/>
        </w:rPr>
        <w:t>.</w:t>
      </w:r>
    </w:p>
    <w:p w14:paraId="40BEF972" w14:textId="77777777" w:rsidR="004359DC" w:rsidRDefault="004359DC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79745A5C" w14:textId="77777777" w:rsidR="004359DC" w:rsidRDefault="004359DC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 xml:space="preserve">השימוש </w:t>
      </w:r>
      <w:r w:rsidR="00C070D6">
        <w:rPr>
          <w:rFonts w:cs="Times New Roman" w:hint="cs"/>
          <w:sz w:val="24"/>
          <w:szCs w:val="24"/>
          <w:rtl/>
          <w:lang w:val="en-US"/>
        </w:rPr>
        <w:t>ב</w:t>
      </w:r>
      <w:r w:rsidR="00401301">
        <w:rPr>
          <w:rFonts w:cs="Times New Roman" w:hint="cs"/>
          <w:sz w:val="24"/>
          <w:szCs w:val="24"/>
          <w:rtl/>
          <w:lang w:val="en-US"/>
        </w:rPr>
        <w:t xml:space="preserve">משתנה </w:t>
      </w:r>
      <w:r w:rsidR="00C070D6">
        <w:rPr>
          <w:rFonts w:cs="Times New Roman" w:hint="cs"/>
          <w:sz w:val="24"/>
          <w:szCs w:val="24"/>
          <w:rtl/>
          <w:lang w:val="en-US"/>
        </w:rPr>
        <w:t xml:space="preserve">עלות </w:t>
      </w:r>
      <w:r w:rsidR="00490F74">
        <w:rPr>
          <w:rFonts w:cs="Times New Roman" w:hint="cs"/>
          <w:sz w:val="24"/>
          <w:szCs w:val="24"/>
          <w:rtl/>
          <w:lang w:val="en-US"/>
        </w:rPr>
        <w:t>ה</w:t>
      </w:r>
      <w:r w:rsidR="00C070D6">
        <w:rPr>
          <w:rFonts w:cs="Times New Roman" w:hint="cs"/>
          <w:sz w:val="24"/>
          <w:szCs w:val="24"/>
          <w:rtl/>
          <w:lang w:val="en-US"/>
        </w:rPr>
        <w:t xml:space="preserve">תנועה </w:t>
      </w:r>
      <w:r w:rsidR="00490F74">
        <w:rPr>
          <w:rFonts w:cs="Times New Roman" w:hint="cs"/>
          <w:sz w:val="24"/>
          <w:szCs w:val="24"/>
          <w:rtl/>
          <w:lang w:val="en-US"/>
        </w:rPr>
        <w:t>כ</w:t>
      </w:r>
      <w:r w:rsidR="00C070D6">
        <w:rPr>
          <w:rFonts w:cs="Times New Roman" w:hint="cs"/>
          <w:sz w:val="24"/>
          <w:szCs w:val="24"/>
          <w:rtl/>
          <w:lang w:val="en-US"/>
        </w:rPr>
        <w:t>עדיפות</w:t>
      </w:r>
      <w:r w:rsidR="00490F74">
        <w:rPr>
          <w:rFonts w:cs="Times New Roman" w:hint="cs"/>
          <w:sz w:val="24"/>
          <w:szCs w:val="24"/>
          <w:rtl/>
          <w:lang w:val="en-US"/>
        </w:rPr>
        <w:t xml:space="preserve"> בתור</w:t>
      </w:r>
      <w:r w:rsidR="00C070D6">
        <w:rPr>
          <w:rFonts w:cs="Times New Roman" w:hint="cs"/>
          <w:sz w:val="24"/>
          <w:szCs w:val="24"/>
          <w:rtl/>
          <w:lang w:val="en-US"/>
        </w:rPr>
        <w:t xml:space="preserve"> מבטיח</w:t>
      </w:r>
      <w:r w:rsidR="00401301">
        <w:rPr>
          <w:rFonts w:cs="Times New Roman" w:hint="cs"/>
          <w:sz w:val="24"/>
          <w:szCs w:val="24"/>
          <w:rtl/>
          <w:lang w:val="en-US"/>
        </w:rPr>
        <w:t xml:space="preserve"> כי הקודקודים בעלי הערך הכי</w:t>
      </w:r>
      <w:r w:rsidR="00BB3C9E">
        <w:rPr>
          <w:rFonts w:cs="Times New Roman" w:hint="cs"/>
          <w:sz w:val="24"/>
          <w:szCs w:val="24"/>
          <w:rtl/>
          <w:lang w:val="en-US"/>
        </w:rPr>
        <w:t xml:space="preserve"> טוב נבדקים קוד</w:t>
      </w:r>
      <w:r w:rsidR="00401301">
        <w:rPr>
          <w:rFonts w:cs="Times New Roman" w:hint="cs"/>
          <w:sz w:val="24"/>
          <w:szCs w:val="24"/>
          <w:rtl/>
          <w:lang w:val="en-US"/>
        </w:rPr>
        <w:t>ם</w:t>
      </w:r>
      <w:r w:rsidR="00401301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="00401301">
        <w:rPr>
          <w:rFonts w:cs="Times New Roman" w:hint="cs"/>
          <w:sz w:val="24"/>
          <w:szCs w:val="24"/>
          <w:rtl/>
          <w:lang w:val="en-US"/>
        </w:rPr>
        <w:t>ולפיכך</w:t>
      </w:r>
      <w:r w:rsidR="00C070D6">
        <w:rPr>
          <w:rFonts w:cs="Times New Roman" w:hint="cs"/>
          <w:sz w:val="24"/>
          <w:szCs w:val="24"/>
          <w:rtl/>
          <w:lang w:val="en-US"/>
        </w:rPr>
        <w:t xml:space="preserve"> החזית מתפשטת על פי המרחק מהמרכז</w:t>
      </w:r>
      <w:r w:rsidR="00490F74">
        <w:rPr>
          <w:rFonts w:cs="Times New Roman" w:hint="cs"/>
          <w:sz w:val="24"/>
          <w:szCs w:val="24"/>
          <w:rtl/>
          <w:lang w:val="en-US"/>
        </w:rPr>
        <w:t xml:space="preserve"> ולא סדר ה</w:t>
      </w:r>
      <w:r w:rsidR="00BB3C9E">
        <w:rPr>
          <w:rFonts w:cs="Times New Roman" w:hint="cs"/>
          <w:sz w:val="24"/>
          <w:szCs w:val="24"/>
          <w:rtl/>
          <w:lang w:val="en-US"/>
        </w:rPr>
        <w:t>ה</w:t>
      </w:r>
      <w:r w:rsidR="00490F74">
        <w:rPr>
          <w:rFonts w:cs="Times New Roman" w:hint="cs"/>
          <w:sz w:val="24"/>
          <w:szCs w:val="24"/>
          <w:rtl/>
          <w:lang w:val="en-US"/>
        </w:rPr>
        <w:t>כנסה</w:t>
      </w:r>
      <w:r w:rsidR="00490F74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490F74">
        <w:rPr>
          <w:rFonts w:cs="Times New Roman" w:hint="cs"/>
          <w:sz w:val="24"/>
          <w:szCs w:val="24"/>
          <w:rtl/>
          <w:lang w:val="en-US"/>
        </w:rPr>
        <w:t>במקרה הזה הדרך שתימצא תמיד תהיה הקצרה ביותר</w:t>
      </w:r>
      <w:r w:rsidR="00490F74">
        <w:rPr>
          <w:rFonts w:cstheme="minorHAnsi" w:hint="cs"/>
          <w:sz w:val="24"/>
          <w:szCs w:val="24"/>
          <w:rtl/>
          <w:lang w:val="en-US"/>
        </w:rPr>
        <w:t>.</w:t>
      </w:r>
    </w:p>
    <w:p w14:paraId="7FBB745A" w14:textId="77777777" w:rsidR="00B843F5" w:rsidRDefault="00B843F5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56BA77E" w14:textId="77777777" w:rsidR="00446B61" w:rsidRDefault="00446B61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1E055DEC" w14:textId="77777777" w:rsidR="00446B61" w:rsidRDefault="00446B61" w:rsidP="00AA521B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rtl/>
          <w:lang w:val="en-US"/>
        </w:rPr>
        <w:br w:type="page"/>
      </w:r>
    </w:p>
    <w:p w14:paraId="4EF0F5B5" w14:textId="77777777" w:rsidR="00A0523E" w:rsidRDefault="00A0523E" w:rsidP="00CB147D">
      <w:pPr>
        <w:pStyle w:val="Heading3"/>
        <w:bidi/>
        <w:rPr>
          <w:rtl/>
          <w:lang w:val="en-US"/>
        </w:rPr>
        <w:pPrChange w:id="79" w:author="Ilan Zisser" w:date="2016-12-07T12:42:00Z">
          <w:pPr>
            <w:autoSpaceDE w:val="0"/>
            <w:autoSpaceDN w:val="0"/>
            <w:bidi/>
            <w:adjustRightInd w:val="0"/>
            <w:spacing w:after="0" w:line="360" w:lineRule="auto"/>
          </w:pPr>
        </w:pPrChange>
      </w:pPr>
      <w:r w:rsidRPr="00A0523E">
        <w:rPr>
          <w:rFonts w:cs="Times New Roman" w:hint="cs"/>
          <w:rtl/>
          <w:lang w:val="en-US"/>
        </w:rPr>
        <w:lastRenderedPageBreak/>
        <w:t>חיפוש היוריסטי</w:t>
      </w:r>
      <w:r w:rsidR="0028087A">
        <w:rPr>
          <w:rFonts w:hint="cs"/>
          <w:rtl/>
          <w:lang w:val="en-US"/>
        </w:rPr>
        <w:t xml:space="preserve"> (</w:t>
      </w:r>
      <w:r w:rsidR="0028087A">
        <w:rPr>
          <w:lang w:val="en-US"/>
        </w:rPr>
        <w:t>Greedy Best-first search</w:t>
      </w:r>
      <w:r w:rsidR="0028087A">
        <w:rPr>
          <w:rFonts w:hint="cs"/>
          <w:rtl/>
          <w:lang w:val="en-US"/>
        </w:rPr>
        <w:t>)</w:t>
      </w:r>
    </w:p>
    <w:p w14:paraId="0D0F0BD4" w14:textId="77777777" w:rsidR="00713F3B" w:rsidRDefault="00713F3B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b/>
          <w:bCs/>
          <w:sz w:val="24"/>
          <w:szCs w:val="24"/>
          <w:rtl/>
          <w:lang w:val="en-US"/>
        </w:rPr>
      </w:pPr>
    </w:p>
    <w:p w14:paraId="15458D26" w14:textId="77777777" w:rsidR="00713F3B" w:rsidRDefault="00713F3B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כאשר יש צורך למצוא דרך בין שני מקומות ולא בין מקום אחד לרבים ניתן</w:t>
      </w:r>
      <w:r>
        <w:rPr>
          <w:rFonts w:cstheme="minorHAnsi" w:hint="cs"/>
          <w:sz w:val="24"/>
          <w:szCs w:val="24"/>
          <w:lang w:val="en-US"/>
        </w:rPr>
        <w:t xml:space="preserve"> </w:t>
      </w:r>
      <w:r>
        <w:rPr>
          <w:rFonts w:cs="Times New Roman" w:hint="cs"/>
          <w:sz w:val="24"/>
          <w:szCs w:val="24"/>
          <w:rtl/>
          <w:lang w:val="en-US"/>
        </w:rPr>
        <w:t>לגרום לחזית להתפשט בכיוון המבטיח ביותר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 xml:space="preserve">האופן שבו קובעים את 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המשתנה ההיוריסטי הזה תלוי בסוג הגרף </w:t>
      </w:r>
      <w:r w:rsidRPr="00713F3B">
        <w:rPr>
          <w:rFonts w:cstheme="minorHAnsi"/>
          <w:sz w:val="24"/>
          <w:szCs w:val="24"/>
          <w:rtl/>
          <w:lang w:val="en-US"/>
        </w:rPr>
        <w:t>–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 אם מדובר בעץ ניתן לבחור בצלע הקצרה לקודקוד הנוכחי</w:t>
      </w:r>
      <w:r w:rsidRPr="00713F3B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אך האלגוריתם הכי אפקטיבי כאשר ניתן להעריך את </w:t>
      </w:r>
      <w:r w:rsidR="00632C1D">
        <w:rPr>
          <w:rFonts w:cs="Times New Roman" w:hint="cs"/>
          <w:sz w:val="24"/>
          <w:szCs w:val="24"/>
          <w:rtl/>
          <w:lang w:val="en-US"/>
        </w:rPr>
        <w:t>הבחירה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 של כל קודקוד </w:t>
      </w:r>
      <w:r w:rsidR="00632C1D">
        <w:rPr>
          <w:rFonts w:cs="Times New Roman" w:hint="cs"/>
          <w:sz w:val="24"/>
          <w:szCs w:val="24"/>
          <w:rtl/>
          <w:lang w:val="en-US"/>
        </w:rPr>
        <w:t>ביחס לכל הגרף</w:t>
      </w:r>
      <w:r w:rsidRPr="00713F3B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Pr="00713F3B">
        <w:rPr>
          <w:rFonts w:cs="Times New Roman" w:hint="cs"/>
          <w:sz w:val="24"/>
          <w:szCs w:val="24"/>
          <w:rtl/>
          <w:lang w:val="en-US"/>
        </w:rPr>
        <w:t>לדוגמה</w:t>
      </w:r>
      <w:r w:rsidRPr="00713F3B">
        <w:rPr>
          <w:rFonts w:cstheme="minorHAnsi" w:hint="cs"/>
          <w:sz w:val="24"/>
          <w:szCs w:val="24"/>
          <w:rtl/>
          <w:lang w:val="en-US"/>
        </w:rPr>
        <w:t xml:space="preserve">, 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במקרה של טבלה </w:t>
      </w:r>
      <w:r w:rsidR="00632C1D">
        <w:rPr>
          <w:rFonts w:cs="Times New Roman" w:hint="cs"/>
          <w:sz w:val="24"/>
          <w:szCs w:val="24"/>
          <w:rtl/>
          <w:lang w:val="en-US"/>
        </w:rPr>
        <w:t>המשתנה ההיוריסטי יוערך על ידי</w:t>
      </w:r>
      <w:r w:rsidRPr="00713F3B">
        <w:rPr>
          <w:rFonts w:cs="Times New Roman" w:hint="cs"/>
          <w:sz w:val="24"/>
          <w:szCs w:val="24"/>
          <w:rtl/>
          <w:lang w:val="en-US"/>
        </w:rPr>
        <w:t xml:space="preserve"> מדידת מרחק מקודקוד היעד</w:t>
      </w:r>
      <w:r w:rsidRPr="00713F3B">
        <w:rPr>
          <w:rFonts w:cstheme="minorHAnsi" w:hint="cs"/>
          <w:sz w:val="24"/>
          <w:szCs w:val="24"/>
          <w:rtl/>
          <w:lang w:val="en-US"/>
        </w:rPr>
        <w:t>.</w:t>
      </w:r>
    </w:p>
    <w:p w14:paraId="2844A912" w14:textId="77777777" w:rsidR="00950400" w:rsidRDefault="00950400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D16EF34" w14:textId="77777777" w:rsidR="00950400" w:rsidRDefault="00950400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ה</w:t>
      </w:r>
      <w:r w:rsidRPr="000A46F2">
        <w:rPr>
          <w:rFonts w:cs="Times New Roman" w:hint="cs"/>
          <w:sz w:val="24"/>
          <w:szCs w:val="24"/>
          <w:rtl/>
          <w:lang w:val="en-US"/>
        </w:rPr>
        <w:t>אלגוריתם ה</w:t>
      </w:r>
      <w:r w:rsidR="002B63C6">
        <w:rPr>
          <w:rFonts w:cs="Times New Roman" w:hint="cs"/>
          <w:sz w:val="24"/>
          <w:szCs w:val="24"/>
          <w:rtl/>
          <w:lang w:val="en-US"/>
        </w:rPr>
        <w:t>ה</w:t>
      </w:r>
      <w:r w:rsidRPr="000A46F2">
        <w:rPr>
          <w:rFonts w:cs="Times New Roman" w:hint="cs"/>
          <w:sz w:val="24"/>
          <w:szCs w:val="24"/>
          <w:rtl/>
          <w:lang w:val="en-US"/>
        </w:rPr>
        <w:t>יוריסטי</w:t>
      </w:r>
      <w:r>
        <w:rPr>
          <w:rFonts w:cs="Times New Roman" w:hint="cs"/>
          <w:sz w:val="24"/>
          <w:szCs w:val="24"/>
          <w:rtl/>
          <w:lang w:val="en-US"/>
        </w:rPr>
        <w:t xml:space="preserve"> מתקדם על פי הבחירה הטובה ביותר בכל שלב מקומי בתקווה למצוא דרך התהווה פתרון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 xml:space="preserve">אלגוריתם כזה נקרא </w:t>
      </w:r>
      <w:r>
        <w:rPr>
          <w:rFonts w:cstheme="minorHAnsi"/>
          <w:sz w:val="24"/>
          <w:szCs w:val="24"/>
          <w:lang w:val="en-US"/>
        </w:rPr>
        <w:t>Greedy</w:t>
      </w:r>
      <w:r>
        <w:rPr>
          <w:rFonts w:cstheme="minorHAnsi" w:hint="cs"/>
          <w:sz w:val="24"/>
          <w:szCs w:val="24"/>
          <w:rtl/>
          <w:lang w:val="en-US"/>
        </w:rPr>
        <w:t xml:space="preserve"> (</w:t>
      </w:r>
      <w:r>
        <w:rPr>
          <w:rFonts w:cs="Times New Roman" w:hint="cs"/>
          <w:sz w:val="24"/>
          <w:szCs w:val="24"/>
          <w:rtl/>
          <w:lang w:val="en-US"/>
        </w:rPr>
        <w:t>חמדן</w:t>
      </w:r>
      <w:r>
        <w:rPr>
          <w:rFonts w:cstheme="minorHAnsi" w:hint="cs"/>
          <w:sz w:val="24"/>
          <w:szCs w:val="24"/>
          <w:rtl/>
          <w:lang w:val="en-US"/>
        </w:rPr>
        <w:t xml:space="preserve">). </w:t>
      </w:r>
      <w:r>
        <w:rPr>
          <w:rFonts w:cs="Times New Roman" w:hint="cs"/>
          <w:sz w:val="24"/>
          <w:szCs w:val="24"/>
          <w:rtl/>
          <w:lang w:val="en-US"/>
        </w:rPr>
        <w:t>ברוב המקרים אלגוריתם חמדן לא ימצא את הפתרון האופטימלי הכללי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אבל יש סיכוי כי ימצא פתרונות מקומיים המדמים כזה בזמן סביר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23E38BAA" w14:textId="77777777" w:rsidR="00950400" w:rsidRPr="00713F3B" w:rsidRDefault="00950400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26E957F" w14:textId="77777777" w:rsidR="00E74BF8" w:rsidRDefault="00E74BF8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</w:p>
    <w:p w14:paraId="476A2272" w14:textId="77777777" w:rsidR="00E74BF8" w:rsidRDefault="009A2766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Greedy_best_first_search</w:t>
      </w:r>
      <w:r w:rsidR="00E74BF8">
        <w:rPr>
          <w:rFonts w:ascii="Courier New" w:eastAsia="Times New Roman" w:hAnsi="Courier New" w:cs="Courier New"/>
          <w:sz w:val="20"/>
          <w:szCs w:val="20"/>
          <w:lang w:val="en-US" w:eastAsia="en-GB"/>
        </w:rPr>
        <w:t>(graph, start, finish)</w:t>
      </w:r>
    </w:p>
    <w:p w14:paraId="4DB84C2D" w14:textId="77777777" w:rsidR="00E74BF8" w:rsidRDefault="00E74BF8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{</w:t>
      </w:r>
    </w:p>
    <w:p w14:paraId="324F2F3E" w14:textId="77777777" w:rsidR="00E74BF8" w:rsidRDefault="00E74BF8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22D42FA6" w14:textId="77777777" w:rsidR="00B45977" w:rsidRPr="002829C3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frontier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new priorityQueue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4134A9C7" w14:textId="12B87403" w:rsidR="00B45977" w:rsidRPr="002829C3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start.cost = H</w:t>
      </w:r>
      <w:r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>euristic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(start, finish)</w:t>
      </w:r>
      <w:r w:rsidR="00AA521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//heuristic function</w:t>
      </w:r>
    </w:p>
    <w:p w14:paraId="1C621328" w14:textId="77777777" w:rsidR="00B45977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</w:p>
    <w:p w14:paraId="7985B387" w14:textId="77777777" w:rsidR="00B45977" w:rsidRPr="002829C3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(start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, start.cost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945459F" w14:textId="77777777" w:rsidR="00B45977" w:rsidRPr="002829C3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18C96BE" w14:textId="77777777" w:rsidR="00B45977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while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(frontier.count != 0)</w:t>
      </w:r>
    </w:p>
    <w:p w14:paraId="597FB06B" w14:textId="77777777" w:rsidR="00B45977" w:rsidRPr="002829C3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129FD7F5" w14:textId="77777777" w:rsidR="00B45977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current = 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dequeue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192C98BD" w14:textId="77777777" w:rsidR="00BD4F78" w:rsidRPr="00230F3D" w:rsidRDefault="00BD4F78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if(current.equals(finish))</w:t>
      </w:r>
    </w:p>
    <w:p w14:paraId="5EEC501E" w14:textId="77777777" w:rsidR="00BD4F78" w:rsidRDefault="00BD4F78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break</w:t>
      </w:r>
    </w:p>
    <w:p w14:paraId="2ACA775A" w14:textId="77777777" w:rsidR="00B45977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foreach(node next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graph.neighbors(current)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451731D" w14:textId="77777777" w:rsidR="00B45977" w:rsidRPr="002829C3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33B9FAF3" w14:textId="77777777" w:rsidR="00B45977" w:rsidRPr="00986931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val="en-US"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</w:t>
      </w:r>
      <w:r w:rsidR="00E8624C">
        <w:rPr>
          <w:rFonts w:ascii="Courier New" w:eastAsia="Times New Roman" w:hAnsi="Courier New" w:cs="Courier New"/>
          <w:sz w:val="20"/>
          <w:szCs w:val="20"/>
          <w:lang w:eastAsia="en-GB"/>
        </w:rPr>
        <w:t>next.parent == null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0DD06D6" w14:textId="77777777" w:rsidR="00B45977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3A5BE8F4" w14:textId="77777777" w:rsidR="00B45977" w:rsidRPr="002829C3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next.cost = </w:t>
      </w:r>
      <w:r w:rsidR="002D33F8">
        <w:rPr>
          <w:rFonts w:ascii="Courier New" w:eastAsia="Times New Roman" w:hAnsi="Courier New" w:cs="Courier New"/>
          <w:sz w:val="20"/>
          <w:szCs w:val="20"/>
          <w:lang w:eastAsia="en-GB"/>
        </w:rPr>
        <w:t>next.H</w:t>
      </w:r>
      <w:r w:rsidR="002D33F8"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>euristic</w:t>
      </w:r>
      <w:r w:rsidR="002D33F8">
        <w:rPr>
          <w:rFonts w:ascii="Courier New" w:eastAsia="Times New Roman" w:hAnsi="Courier New" w:cs="Courier New"/>
          <w:sz w:val="20"/>
          <w:szCs w:val="20"/>
          <w:lang w:eastAsia="en-GB"/>
        </w:rPr>
        <w:t>(next, finish)</w:t>
      </w:r>
    </w:p>
    <w:p w14:paraId="7304AEBB" w14:textId="77777777" w:rsidR="00B45977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next.parent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current</w:t>
      </w:r>
    </w:p>
    <w:p w14:paraId="15B03C4A" w14:textId="77777777" w:rsidR="00B45977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(next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, next.cost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25059C34" w14:textId="77777777" w:rsidR="00B45977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63464F01" w14:textId="77777777" w:rsidR="00B45977" w:rsidRDefault="00B459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1B51CA95" w14:textId="77777777" w:rsidR="00E74BF8" w:rsidRDefault="00E74BF8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BD57B37" w14:textId="77777777" w:rsidR="00780C37" w:rsidRDefault="00780C3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77602F8" w14:textId="77777777" w:rsidR="00AA521B" w:rsidRDefault="00AA521B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H</w:t>
      </w:r>
      <w:r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>euristic(a,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b) //Manhattan d</w:t>
      </w:r>
      <w:r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>istance on a square grid</w:t>
      </w:r>
    </w:p>
    <w:p w14:paraId="555C8A15" w14:textId="77777777" w:rsidR="00AA521B" w:rsidRPr="00E74BF8" w:rsidRDefault="00AA521B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{</w:t>
      </w:r>
    </w:p>
    <w:p w14:paraId="5A2A24FD" w14:textId="77777777" w:rsidR="00AA521B" w:rsidRDefault="00AA521B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return(Math.Abs(a.X - b.X) + Math.Abs(a.Y - b.Y</w:t>
      </w:r>
      <w:r w:rsidRPr="00E74BF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DD9E431" w14:textId="77777777" w:rsidR="00AA521B" w:rsidRDefault="00AA521B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DA32958" w14:textId="77777777" w:rsidR="00AA521B" w:rsidRPr="00AA521B" w:rsidRDefault="00AA521B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</w:p>
    <w:p w14:paraId="37E4B297" w14:textId="77777777" w:rsidR="00780C37" w:rsidRDefault="00780C3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BA41AE1" w14:textId="77777777" w:rsidR="00E74BF8" w:rsidRDefault="008F1380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 w:rsidRPr="008F1380">
        <w:rPr>
          <w:rFonts w:cs="Times New Roman" w:hint="cs"/>
          <w:b/>
          <w:bCs/>
          <w:sz w:val="24"/>
          <w:szCs w:val="24"/>
          <w:rtl/>
          <w:lang w:val="en-US"/>
        </w:rPr>
        <w:t>מרחק מנהטן</w:t>
      </w:r>
      <w:r w:rsidRPr="008F1380">
        <w:rPr>
          <w:rFonts w:cstheme="minorHAnsi" w:hint="cs"/>
          <w:b/>
          <w:bCs/>
          <w:sz w:val="24"/>
          <w:szCs w:val="24"/>
          <w:rtl/>
          <w:lang w:val="en-US"/>
        </w:rPr>
        <w:t>:</w:t>
      </w:r>
      <w:r>
        <w:rPr>
          <w:rFonts w:cs="Times New Roman" w:hint="cs"/>
          <w:sz w:val="24"/>
          <w:szCs w:val="24"/>
          <w:rtl/>
          <w:lang w:val="en-US"/>
        </w:rPr>
        <w:t xml:space="preserve"> משתנה היוריסטי בגרפים מסוג טבלה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המרחק הוא סכום הפרשי הקורדינציות של שתי הנקודות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C55745">
        <w:rPr>
          <w:rFonts w:cs="Times New Roman" w:hint="cs"/>
          <w:sz w:val="24"/>
          <w:szCs w:val="24"/>
          <w:rtl/>
          <w:lang w:val="en-US"/>
        </w:rPr>
        <w:t xml:space="preserve">כאשר אין תנועה אלכסונית מרחק מנהטן יחזיר את המרחק הקצר ביותר מהיעד </w:t>
      </w:r>
      <w:r w:rsidR="004E0EEB">
        <w:rPr>
          <w:rFonts w:cs="Times New Roman" w:hint="cs"/>
          <w:sz w:val="24"/>
          <w:szCs w:val="24"/>
          <w:rtl/>
          <w:lang w:val="en-US"/>
        </w:rPr>
        <w:t>בלי התחשבות במכשולים</w:t>
      </w:r>
      <w:r w:rsidR="00C55745"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השם מבוסס על הגיאוגרפיה המוכרת של רחובות ניו</w:t>
      </w:r>
      <w:r>
        <w:rPr>
          <w:rFonts w:cstheme="minorHAnsi" w:hint="cs"/>
          <w:sz w:val="24"/>
          <w:szCs w:val="24"/>
          <w:rtl/>
          <w:lang w:val="en-US"/>
        </w:rPr>
        <w:t>-</w:t>
      </w:r>
      <w:r>
        <w:rPr>
          <w:rFonts w:cs="Times New Roman" w:hint="cs"/>
          <w:sz w:val="24"/>
          <w:szCs w:val="24"/>
          <w:rtl/>
          <w:lang w:val="en-US"/>
        </w:rPr>
        <w:t>יורק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51491439" w14:textId="77777777" w:rsidR="00AA521B" w:rsidRDefault="00AA521B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1A80347" w14:textId="77777777" w:rsidR="00870D1B" w:rsidRDefault="00870D1B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 w:rsidRPr="00BD392D">
        <w:rPr>
          <w:rFonts w:cstheme="minorHAnsi"/>
          <w:b/>
          <w:bCs/>
          <w:sz w:val="24"/>
          <w:szCs w:val="24"/>
          <w:lang w:val="en-US"/>
        </w:rPr>
        <w:t>Best-first search</w:t>
      </w:r>
      <w:r w:rsidRPr="00BD392D">
        <w:rPr>
          <w:rFonts w:cstheme="minorHAnsi" w:hint="cs"/>
          <w:b/>
          <w:bCs/>
          <w:sz w:val="24"/>
          <w:szCs w:val="24"/>
          <w:rtl/>
          <w:lang w:val="en-US"/>
        </w:rPr>
        <w:t xml:space="preserve">: </w:t>
      </w:r>
      <w:r>
        <w:rPr>
          <w:rFonts w:cs="Times New Roman" w:hint="cs"/>
          <w:sz w:val="24"/>
          <w:szCs w:val="24"/>
          <w:rtl/>
          <w:lang w:val="en-US"/>
        </w:rPr>
        <w:t>אלגוריתם המתקדם כל איטרציה לקודקוד המבטיח ביותר על פי חוק קבוע מראש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החוק הזה בדרך כלל מיוצג על ידי ערך מספרי משתנה התלוי באלגוריתם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אלגוריתם של דייקסטרה המשתמש בתור עדיפויות</w:t>
      </w:r>
      <w:r>
        <w:rPr>
          <w:rFonts w:cstheme="minorHAnsi" w:hint="cs"/>
          <w:sz w:val="24"/>
          <w:szCs w:val="24"/>
          <w:rtl/>
          <w:lang w:val="en-US"/>
        </w:rPr>
        <w:t>,</w:t>
      </w:r>
      <w:r>
        <w:rPr>
          <w:rFonts w:cs="Times New Roman" w:hint="cs"/>
          <w:sz w:val="24"/>
          <w:szCs w:val="24"/>
          <w:rtl/>
          <w:lang w:val="en-US"/>
        </w:rPr>
        <w:t xml:space="preserve"> למשל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משתמש בסכום עלות התנועה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 xml:space="preserve">כאשר </w:t>
      </w:r>
      <w:r>
        <w:rPr>
          <w:rFonts w:cstheme="minorHAnsi"/>
          <w:sz w:val="24"/>
          <w:szCs w:val="24"/>
          <w:lang w:val="en-US"/>
        </w:rPr>
        <w:t>BFS</w:t>
      </w:r>
      <w:r>
        <w:rPr>
          <w:rFonts w:cs="Times New Roman" w:hint="cs"/>
          <w:sz w:val="24"/>
          <w:szCs w:val="24"/>
          <w:rtl/>
          <w:lang w:val="en-US"/>
        </w:rPr>
        <w:t xml:space="preserve"> מסתמך אך ורק על משתנה היוריסטי הוא נקרא </w:t>
      </w:r>
      <w:r>
        <w:rPr>
          <w:rFonts w:cstheme="minorHAnsi"/>
          <w:sz w:val="24"/>
          <w:szCs w:val="24"/>
          <w:lang w:val="en-US"/>
        </w:rPr>
        <w:t>Greedy Best-first search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659296F4" w14:textId="77777777" w:rsidR="00870D1B" w:rsidRDefault="00870D1B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CD32BEC" w14:textId="63D273E0" w:rsidR="00FD2621" w:rsidRPr="00FD2621" w:rsidRDefault="00FD2621" w:rsidP="00FD262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בדומה לאלגוריתם של דייקסטרה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חיפוש היוריסטי מחזיר את הקודקוד בעל ערך התזוזה הטוב ביותר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רק שהפעם הוא המרחק המשוער מהסוף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האלגוריתם יתפשט בכיוון הכי מבטיח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היעד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ורק אם לא יגיע אליו יחזור ויבדוק דרכים שונות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אין חובה לשמור את המשתנה ההיוריסטי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אך בדוגמה שלי בחרתי לשמור אותו בנוסף להורה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אין טעם לבדוק מחדש קודקודים מכיוון שהמשתנה ההיוריסטי לא משתנה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ולפיכך התנאי היחיד הוא האם קיים הורה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5C48D646" w14:textId="77777777" w:rsidR="00FD2621" w:rsidRDefault="00FD2621" w:rsidP="00FD2621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43B5F884" w14:textId="77777777" w:rsidR="00B5341D" w:rsidRDefault="00B5341D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 xml:space="preserve">חיפוש היוריסטי </w:t>
      </w:r>
      <w:r w:rsidR="00B11E18">
        <w:rPr>
          <w:rFonts w:cs="Times New Roman" w:hint="cs"/>
          <w:sz w:val="24"/>
          <w:szCs w:val="24"/>
          <w:rtl/>
          <w:lang w:val="en-US"/>
        </w:rPr>
        <w:t>לא תמיד</w:t>
      </w:r>
      <w:r w:rsidR="00F319CC">
        <w:rPr>
          <w:rFonts w:cs="Times New Roman" w:hint="cs"/>
          <w:sz w:val="24"/>
          <w:szCs w:val="24"/>
          <w:rtl/>
          <w:lang w:val="en-US"/>
        </w:rPr>
        <w:t xml:space="preserve"> ימצא את הדרך הטובה ביותר</w:t>
      </w:r>
      <w:r w:rsidR="00F319CC">
        <w:rPr>
          <w:rFonts w:cstheme="minorHAnsi" w:hint="cs"/>
          <w:sz w:val="24"/>
          <w:szCs w:val="24"/>
          <w:rtl/>
          <w:lang w:val="en-US"/>
        </w:rPr>
        <w:t>,</w:t>
      </w:r>
      <w:r w:rsidR="0084546D">
        <w:rPr>
          <w:rFonts w:cs="Times New Roman" w:hint="cs"/>
          <w:sz w:val="24"/>
          <w:szCs w:val="24"/>
          <w:rtl/>
          <w:lang w:val="en-US"/>
        </w:rPr>
        <w:t xml:space="preserve"> ובמספר מימושים יכול להיתקע ולא למצוא דרך בכלל</w:t>
      </w:r>
      <w:r w:rsidR="0084546D">
        <w:rPr>
          <w:rFonts w:cstheme="minorHAnsi" w:hint="cs"/>
          <w:sz w:val="24"/>
          <w:szCs w:val="24"/>
          <w:rtl/>
          <w:lang w:val="en-US"/>
        </w:rPr>
        <w:t>,</w:t>
      </w:r>
      <w:r w:rsidR="00F319CC">
        <w:rPr>
          <w:rFonts w:cs="Times New Roman" w:hint="cs"/>
          <w:sz w:val="24"/>
          <w:szCs w:val="24"/>
          <w:rtl/>
          <w:lang w:val="en-US"/>
        </w:rPr>
        <w:t xml:space="preserve"> אך יעשה זאת יותר מהר </w:t>
      </w:r>
      <w:r w:rsidR="00D317CD">
        <w:rPr>
          <w:rFonts w:cs="Times New Roman" w:hint="cs"/>
          <w:sz w:val="24"/>
          <w:szCs w:val="24"/>
          <w:rtl/>
          <w:lang w:val="en-US"/>
        </w:rPr>
        <w:t>מחיפוש רוחבי</w:t>
      </w:r>
      <w:r w:rsidR="00F319CC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F319CC">
        <w:rPr>
          <w:rFonts w:cs="Times New Roman" w:hint="cs"/>
          <w:sz w:val="24"/>
          <w:szCs w:val="24"/>
          <w:rtl/>
          <w:lang w:val="en-US"/>
        </w:rPr>
        <w:t xml:space="preserve">היתרונות </w:t>
      </w:r>
      <w:r w:rsidR="00D317CD">
        <w:rPr>
          <w:rFonts w:cs="Times New Roman" w:hint="cs"/>
          <w:sz w:val="24"/>
          <w:szCs w:val="24"/>
          <w:rtl/>
          <w:lang w:val="en-US"/>
        </w:rPr>
        <w:t>והחסרונות של האלגוריתם נעשים ברורים</w:t>
      </w:r>
      <w:r w:rsidR="00F319CC"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D317CD">
        <w:rPr>
          <w:rFonts w:cs="Times New Roman" w:hint="cs"/>
          <w:sz w:val="24"/>
          <w:szCs w:val="24"/>
          <w:rtl/>
          <w:lang w:val="en-US"/>
        </w:rPr>
        <w:t>כאשר הדרך האופטימלית אינה לינארית</w:t>
      </w:r>
      <w:r w:rsidR="00D317CD">
        <w:rPr>
          <w:rFonts w:cstheme="minorHAnsi" w:hint="cs"/>
          <w:sz w:val="24"/>
          <w:szCs w:val="24"/>
          <w:rtl/>
          <w:lang w:val="en-US"/>
        </w:rPr>
        <w:t>.</w:t>
      </w:r>
    </w:p>
    <w:p w14:paraId="370BACAE" w14:textId="77777777" w:rsidR="00F319CC" w:rsidRDefault="00F319CC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55EC690D" w14:textId="77777777" w:rsidR="00F319CC" w:rsidRDefault="00F319CC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D8FB5F6" wp14:editId="1D447403">
            <wp:extent cx="2343150" cy="2327910"/>
            <wp:effectExtent l="0" t="0" r="0" b="0"/>
            <wp:docPr id="9" name="Picture 9" descr="http://cdn.shigetora.pw/i/uvhkc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shigetora.pw/i/uvhkcc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rtl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623622A" wp14:editId="7679E59B">
            <wp:extent cx="2348489" cy="2333625"/>
            <wp:effectExtent l="0" t="0" r="0" b="0"/>
            <wp:docPr id="8" name="Picture 8" descr="http://cdn.shigetora.pw/i/nasge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shigetora.pw/i/nasgem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489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E964" w14:textId="77777777" w:rsidR="00F319CC" w:rsidRDefault="00F319CC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lastRenderedPageBreak/>
        <w:t xml:space="preserve">כאשר </w:t>
      </w:r>
      <w:r w:rsidR="00D317CD">
        <w:rPr>
          <w:rFonts w:cs="Times New Roman" w:hint="cs"/>
          <w:sz w:val="24"/>
          <w:szCs w:val="24"/>
          <w:rtl/>
          <w:lang w:val="en-US"/>
        </w:rPr>
        <w:t xml:space="preserve">הדרך לא חסומה ניתן לראות כי אלגוריתם היוריסטי </w:t>
      </w:r>
      <w:r w:rsidR="00D317CD">
        <w:rPr>
          <w:rFonts w:cstheme="minorHAnsi" w:hint="cs"/>
          <w:sz w:val="24"/>
          <w:szCs w:val="24"/>
          <w:rtl/>
          <w:lang w:val="en-US"/>
        </w:rPr>
        <w:t>(</w:t>
      </w:r>
      <w:r w:rsidR="00D317CD">
        <w:rPr>
          <w:rFonts w:cs="Times New Roman" w:hint="cs"/>
          <w:sz w:val="24"/>
          <w:szCs w:val="24"/>
          <w:rtl/>
          <w:lang w:val="en-US"/>
        </w:rPr>
        <w:t>מימין</w:t>
      </w:r>
      <w:r w:rsidR="00D317CD">
        <w:rPr>
          <w:rFonts w:cstheme="minorHAnsi" w:hint="cs"/>
          <w:sz w:val="24"/>
          <w:szCs w:val="24"/>
          <w:rtl/>
          <w:lang w:val="en-US"/>
        </w:rPr>
        <w:t xml:space="preserve">) </w:t>
      </w:r>
      <w:r w:rsidR="00D317CD">
        <w:rPr>
          <w:rFonts w:cs="Times New Roman" w:hint="cs"/>
          <w:sz w:val="24"/>
          <w:szCs w:val="24"/>
          <w:rtl/>
          <w:lang w:val="en-US"/>
        </w:rPr>
        <w:t>מבקר רק בקודקודים הרצויים</w:t>
      </w:r>
    </w:p>
    <w:p w14:paraId="77B4A114" w14:textId="77777777" w:rsidR="00F319CC" w:rsidRDefault="00F319CC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679470DA" w14:textId="77777777" w:rsidR="00F319CC" w:rsidRDefault="00F319CC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3D6A7148" wp14:editId="3788A84E">
            <wp:extent cx="2314575" cy="2314575"/>
            <wp:effectExtent l="0" t="0" r="9525" b="9525"/>
            <wp:docPr id="11" name="Picture 11" descr="http://cdn.shigetora.pw/i/ophrl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shigetora.pw/i/ophrlo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7CD">
        <w:rPr>
          <w:rFonts w:cstheme="minorHAnsi"/>
          <w:sz w:val="24"/>
          <w:szCs w:val="24"/>
          <w:rtl/>
          <w:lang w:val="en-US"/>
        </w:rPr>
        <w:tab/>
      </w:r>
      <w:r w:rsidR="00D317CD">
        <w:rPr>
          <w:noProof/>
          <w:lang w:val="en-US"/>
        </w:rPr>
        <w:drawing>
          <wp:inline distT="0" distB="0" distL="0" distR="0" wp14:anchorId="10AD8750" wp14:editId="6C2CCCC5">
            <wp:extent cx="2335530" cy="2342992"/>
            <wp:effectExtent l="0" t="0" r="7620" b="635"/>
            <wp:docPr id="10" name="Picture 10" descr="http://cdn.shigetora.pw/i/yjnta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shigetora.pw/i/yjntac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890" cy="235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4D50" w14:textId="77777777" w:rsidR="00D317CD" w:rsidRDefault="00D317CD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ההחלטות המקומיות מובילות לדרך לא אופטימלית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בהשוואה לחיפוש רוחב המתייחס למכשול</w:t>
      </w:r>
    </w:p>
    <w:p w14:paraId="3A34C20A" w14:textId="77777777" w:rsidR="001B2E53" w:rsidRDefault="001B2E53" w:rsidP="00AA521B">
      <w:pPr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rtl/>
          <w:lang w:val="en-US"/>
        </w:rPr>
        <w:br w:type="page"/>
      </w:r>
    </w:p>
    <w:p w14:paraId="1504DA85" w14:textId="77777777" w:rsidR="00D317CD" w:rsidRDefault="00391930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  <w:r w:rsidRPr="00391930">
        <w:rPr>
          <w:rFonts w:cs="Times New Roman" w:hint="cs"/>
          <w:b/>
          <w:bCs/>
          <w:sz w:val="24"/>
          <w:szCs w:val="24"/>
          <w:rtl/>
          <w:lang w:val="en-US"/>
        </w:rPr>
        <w:lastRenderedPageBreak/>
        <w:t xml:space="preserve">אלגוריתם </w:t>
      </w:r>
      <w:r w:rsidRPr="00391930">
        <w:rPr>
          <w:rFonts w:cstheme="minorHAnsi"/>
          <w:b/>
          <w:bCs/>
          <w:sz w:val="24"/>
          <w:szCs w:val="24"/>
          <w:lang w:val="en-US"/>
        </w:rPr>
        <w:t>A*</w:t>
      </w:r>
    </w:p>
    <w:p w14:paraId="763FCE78" w14:textId="77777777" w:rsidR="00391930" w:rsidRDefault="00391930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08E0CD9B" w14:textId="77777777" w:rsidR="00B052C7" w:rsidRDefault="002416E7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>השימוש בדייקסטרה תמיד יוביל לדרך האופטימלית</w:t>
      </w:r>
      <w:r>
        <w:rPr>
          <w:rFonts w:cstheme="minorHAnsi" w:hint="cs"/>
          <w:sz w:val="24"/>
          <w:szCs w:val="24"/>
          <w:rtl/>
          <w:lang w:val="en-US"/>
        </w:rPr>
        <w:t xml:space="preserve">, </w:t>
      </w:r>
      <w:r>
        <w:rPr>
          <w:rFonts w:cs="Times New Roman" w:hint="cs"/>
          <w:sz w:val="24"/>
          <w:szCs w:val="24"/>
          <w:rtl/>
          <w:lang w:val="en-US"/>
        </w:rPr>
        <w:t>אך הוא מבזבז זמן בלחקור כיוונים לא מבטיחים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אלגוריתם היוריסטי חוקר כיוונים מבטיחים אבל הוא לאו דווקא ימצא את הדרך האופטימלית</w:t>
      </w:r>
      <w:r>
        <w:rPr>
          <w:rFonts w:cstheme="minorHAnsi" w:hint="cs"/>
          <w:sz w:val="24"/>
          <w:szCs w:val="24"/>
          <w:rtl/>
          <w:lang w:val="en-US"/>
        </w:rPr>
        <w:t xml:space="preserve">. </w:t>
      </w:r>
      <w:r>
        <w:rPr>
          <w:rFonts w:cs="Times New Roman" w:hint="cs"/>
          <w:sz w:val="24"/>
          <w:szCs w:val="24"/>
          <w:rtl/>
          <w:lang w:val="en-US"/>
        </w:rPr>
        <w:t>איי סטאר משתמש גם בעלות התנועה הצבורה וגם ב</w:t>
      </w:r>
      <w:r w:rsidR="00414CA3">
        <w:rPr>
          <w:rFonts w:cs="Times New Roman" w:hint="cs"/>
          <w:sz w:val="24"/>
          <w:szCs w:val="24"/>
          <w:rtl/>
          <w:lang w:val="en-US"/>
        </w:rPr>
        <w:t>מרחק המוערך ליעד על מנת למצוא את המסלול</w:t>
      </w:r>
      <w:r w:rsidR="00414CA3">
        <w:rPr>
          <w:rFonts w:cstheme="minorHAnsi" w:hint="cs"/>
          <w:sz w:val="24"/>
          <w:szCs w:val="24"/>
          <w:rtl/>
          <w:lang w:val="en-US"/>
        </w:rPr>
        <w:t>.</w:t>
      </w:r>
    </w:p>
    <w:p w14:paraId="333C5819" w14:textId="77777777" w:rsidR="002416E7" w:rsidRDefault="002416E7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rtl/>
          <w:lang w:val="en-US"/>
        </w:rPr>
      </w:pPr>
    </w:p>
    <w:p w14:paraId="2D0C980A" w14:textId="77777777" w:rsidR="002416E7" w:rsidRDefault="002416E7" w:rsidP="00AA521B">
      <w:pPr>
        <w:autoSpaceDE w:val="0"/>
        <w:autoSpaceDN w:val="0"/>
        <w:bidi/>
        <w:adjustRightInd w:val="0"/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731931F" w14:textId="77777777" w:rsidR="002416E7" w:rsidRDefault="00E41A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A_star</w:t>
      </w:r>
      <w:r w:rsidR="002416E7">
        <w:rPr>
          <w:rFonts w:ascii="Courier New" w:eastAsia="Times New Roman" w:hAnsi="Courier New" w:cs="Courier New"/>
          <w:sz w:val="20"/>
          <w:szCs w:val="20"/>
          <w:lang w:val="en-US" w:eastAsia="en-GB"/>
        </w:rPr>
        <w:t>_algorithm(graph, start, finish)</w:t>
      </w:r>
    </w:p>
    <w:p w14:paraId="23E5DDC9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B"/>
        </w:rPr>
        <w:t>{</w:t>
      </w:r>
    </w:p>
    <w:p w14:paraId="5DBE4FA3" w14:textId="77777777" w:rsidR="002416E7" w:rsidRPr="007916DD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val="en-US" w:eastAsia="en-GB"/>
        </w:rPr>
      </w:pPr>
    </w:p>
    <w:p w14:paraId="69021912" w14:textId="77777777" w:rsidR="002416E7" w:rsidRPr="002829C3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frontier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new priorityQueue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1088C738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</w:t>
      </w:r>
      <w:r w:rsidR="00E41A77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0</w:t>
      </w:r>
      <w:r w:rsidR="00E41A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414FD2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414FD2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414FD2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E41A77">
        <w:rPr>
          <w:rFonts w:ascii="Courier New" w:eastAsia="Times New Roman" w:hAnsi="Courier New" w:cs="Courier New"/>
          <w:sz w:val="20"/>
          <w:szCs w:val="20"/>
          <w:lang w:eastAsia="en-GB"/>
        </w:rPr>
        <w:t>//g -&gt; cost value to reach the node</w:t>
      </w:r>
    </w:p>
    <w:p w14:paraId="6A4F7699" w14:textId="77777777" w:rsidR="00E41A77" w:rsidRDefault="00E41A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start.h = start.Heuristic(finish) </w:t>
      </w:r>
      <w:r w:rsidR="00414FD2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// h -&gt; heuristic value</w:t>
      </w:r>
    </w:p>
    <w:p w14:paraId="0585C1D3" w14:textId="77777777" w:rsidR="00E41A77" w:rsidRPr="002829C3" w:rsidRDefault="00E41A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start.f = start.g + start.h </w:t>
      </w:r>
      <w:r w:rsidR="00414FD2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414FD2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//f -&gt; combined movement cost</w:t>
      </w:r>
    </w:p>
    <w:p w14:paraId="776960E3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start.parent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</w:p>
    <w:p w14:paraId="20B6EF3C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(start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, start.</w:t>
      </w:r>
      <w:r w:rsidR="00E41A77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2504938F" w14:textId="77777777" w:rsidR="002416E7" w:rsidRPr="002829C3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B9DA8B8" w14:textId="77777777" w:rsidR="002416E7" w:rsidRPr="002829C3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A5E7788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while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(frontier.count != 0)</w:t>
      </w:r>
    </w:p>
    <w:p w14:paraId="051C6A56" w14:textId="77777777" w:rsidR="002416E7" w:rsidRPr="002829C3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2E28151F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current = 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dequeue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52BF22B9" w14:textId="77777777" w:rsidR="00BD4F78" w:rsidRPr="00230F3D" w:rsidRDefault="00BD4F78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if(current.equals(finish))</w:t>
      </w:r>
    </w:p>
    <w:p w14:paraId="09A3F298" w14:textId="77777777" w:rsidR="00BD4F78" w:rsidRPr="002829C3" w:rsidRDefault="00BD4F78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break</w:t>
      </w:r>
    </w:p>
    <w:p w14:paraId="719E6D75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foreach(node next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graph.neighbors(current)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65DA2334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7C856BE9" w14:textId="77777777" w:rsidR="002416E7" w:rsidRPr="002829C3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newCost = current.</w:t>
      </w:r>
      <w:r w:rsidR="00E41A77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next.distance(current)</w:t>
      </w:r>
    </w:p>
    <w:p w14:paraId="2589CAAC" w14:textId="3FBD2E37" w:rsidR="002416E7" w:rsidRPr="00986931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val="en-US"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if(</w:t>
      </w:r>
      <w:r w:rsidR="00CC6C84">
        <w:rPr>
          <w:rFonts w:ascii="Courier New" w:eastAsia="Times New Roman" w:hAnsi="Courier New" w:cs="Courier New"/>
          <w:sz w:val="20"/>
          <w:szCs w:val="20"/>
          <w:lang w:val="en-US" w:eastAsia="en-GB"/>
        </w:rPr>
        <w:t xml:space="preserve">start.parent == null ||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newCost &lt; next.</w:t>
      </w:r>
      <w:r w:rsidR="00E41A77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230FA3B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1BFC89CB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next.</w:t>
      </w:r>
      <w:r w:rsidR="00E41A77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newCost</w:t>
      </w:r>
    </w:p>
    <w:p w14:paraId="423EFADA" w14:textId="77777777" w:rsidR="00E41A77" w:rsidRDefault="00E41A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next.h = next.Heuristic(finish)</w:t>
      </w:r>
    </w:p>
    <w:p w14:paraId="052A4954" w14:textId="77777777" w:rsidR="00E41A77" w:rsidRPr="002829C3" w:rsidRDefault="00E41A7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next.f = next.g + next.h</w:t>
      </w:r>
    </w:p>
    <w:p w14:paraId="424BBD9C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next.parent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current</w:t>
      </w:r>
    </w:p>
    <w:p w14:paraId="6EB5D5F2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frontier.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enqueue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(next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, next.</w:t>
      </w:r>
      <w:r w:rsidR="00E41A77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2829C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50DDA1AB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61900798" w14:textId="77777777" w:rsidR="002416E7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6D803054" w14:textId="77777777" w:rsidR="00B75160" w:rsidRDefault="002416E7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9CAE5BF" w14:textId="77777777" w:rsidR="00B75160" w:rsidRDefault="00B75160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486988" w14:textId="77777777" w:rsidR="00E22D73" w:rsidRDefault="00E22D73" w:rsidP="00AA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rtl/>
          <w:lang w:eastAsia="en-GB"/>
        </w:rPr>
      </w:pPr>
    </w:p>
    <w:p w14:paraId="77B5A59B" w14:textId="04596BE0" w:rsidR="00F13FF9" w:rsidRDefault="00E22D73" w:rsidP="00F13FF9">
      <w:pPr>
        <w:bidi/>
        <w:spacing w:line="360" w:lineRule="auto"/>
        <w:rPr>
          <w:rFonts w:eastAsia="Times New Roman" w:cstheme="minorHAnsi"/>
          <w:sz w:val="24"/>
          <w:szCs w:val="24"/>
          <w:rtl/>
          <w:lang w:val="en-US" w:eastAsia="en-GB"/>
        </w:rPr>
      </w:pPr>
      <w:r>
        <w:rPr>
          <w:rFonts w:eastAsia="Times New Roman" w:cs="Times New Roman" w:hint="cs"/>
          <w:sz w:val="24"/>
          <w:szCs w:val="24"/>
          <w:rtl/>
          <w:lang w:val="en-US" w:eastAsia="en-GB"/>
        </w:rPr>
        <w:t>אלגוריתם איי סטאר הוא השילוב של דייקסטרה וחיפוש היוריסטי</w:t>
      </w:r>
      <w:r>
        <w:rPr>
          <w:rFonts w:eastAsia="Times New Roman" w:cstheme="minorHAnsi" w:hint="cs"/>
          <w:sz w:val="24"/>
          <w:szCs w:val="24"/>
          <w:rtl/>
          <w:lang w:val="en-US" w:eastAsia="en-GB"/>
        </w:rPr>
        <w:t>.</w:t>
      </w:r>
    </w:p>
    <w:p w14:paraId="758C21D3" w14:textId="77777777" w:rsidR="00F13FF9" w:rsidRDefault="00F13FF9">
      <w:pPr>
        <w:rPr>
          <w:rFonts w:eastAsia="Times New Roman" w:cstheme="minorHAnsi"/>
          <w:sz w:val="24"/>
          <w:szCs w:val="24"/>
          <w:rtl/>
          <w:lang w:val="en-US" w:eastAsia="en-GB"/>
        </w:rPr>
      </w:pPr>
      <w:r>
        <w:rPr>
          <w:rFonts w:eastAsia="Times New Roman" w:cstheme="minorHAnsi"/>
          <w:sz w:val="24"/>
          <w:szCs w:val="24"/>
          <w:rtl/>
          <w:lang w:val="en-US" w:eastAsia="en-GB"/>
        </w:rPr>
        <w:lastRenderedPageBreak/>
        <w:br w:type="page"/>
      </w:r>
    </w:p>
    <w:p w14:paraId="14CFD635" w14:textId="0F8C626D" w:rsidR="00F13FF9" w:rsidRPr="00275895" w:rsidRDefault="004F5A5C" w:rsidP="00CB147D">
      <w:pPr>
        <w:pStyle w:val="Heading2"/>
        <w:bidi/>
        <w:rPr>
          <w:rFonts w:cstheme="minorHAnsi"/>
          <w:rtl/>
          <w:lang w:val="en-US"/>
        </w:rPr>
        <w:pPrChange w:id="80" w:author="Ilan Zisser" w:date="2016-12-07T12:43:00Z">
          <w:pPr>
            <w:bidi/>
            <w:spacing w:line="360" w:lineRule="auto"/>
          </w:pPr>
        </w:pPrChange>
      </w:pPr>
      <w:r w:rsidRPr="00275895">
        <w:rPr>
          <w:rtl/>
          <w:lang w:val="en-US"/>
        </w:rPr>
        <w:lastRenderedPageBreak/>
        <w:t xml:space="preserve">תיאור </w:t>
      </w:r>
      <w:r w:rsidR="00FC42E9" w:rsidRPr="00275895">
        <w:rPr>
          <w:rtl/>
          <w:lang w:val="en-US"/>
        </w:rPr>
        <w:t>המשחק</w:t>
      </w:r>
    </w:p>
    <w:p w14:paraId="05AE8312" w14:textId="77777777" w:rsidR="00D943E8" w:rsidRPr="00275895" w:rsidRDefault="00D943E8" w:rsidP="00D943E8">
      <w:pPr>
        <w:bidi/>
        <w:spacing w:line="360" w:lineRule="auto"/>
        <w:rPr>
          <w:rFonts w:eastAsia="Times New Roman" w:cstheme="minorHAnsi"/>
          <w:b/>
          <w:bCs/>
          <w:sz w:val="24"/>
          <w:szCs w:val="24"/>
          <w:rtl/>
          <w:lang w:val="en-US" w:eastAsia="en-GB"/>
        </w:rPr>
      </w:pPr>
    </w:p>
    <w:p w14:paraId="75E3380C" w14:textId="73DCB74C" w:rsidR="00F87307" w:rsidRPr="00275895" w:rsidRDefault="00F13FF9" w:rsidP="00BF39D1">
      <w:pPr>
        <w:bidi/>
        <w:spacing w:line="360" w:lineRule="auto"/>
        <w:rPr>
          <w:rFonts w:cstheme="minorHAnsi"/>
          <w:sz w:val="24"/>
          <w:szCs w:val="24"/>
          <w:rtl/>
        </w:rPr>
      </w:pPr>
      <w:r w:rsidRPr="00275895">
        <w:rPr>
          <w:rFonts w:cstheme="minorHAnsi"/>
          <w:sz w:val="24"/>
          <w:szCs w:val="24"/>
        </w:rPr>
        <w:t>Pathfinding.exe</w:t>
      </w:r>
      <w:r w:rsidRPr="00275895">
        <w:rPr>
          <w:rFonts w:cs="Times New Roman"/>
          <w:sz w:val="24"/>
          <w:szCs w:val="24"/>
          <w:rtl/>
        </w:rPr>
        <w:t xml:space="preserve"> הוא משחק דו מימדי ממבט על בו השחקן </w:t>
      </w:r>
      <w:r w:rsidR="00D943E8" w:rsidRPr="00275895">
        <w:rPr>
          <w:rFonts w:cs="Times New Roman"/>
          <w:sz w:val="24"/>
          <w:szCs w:val="24"/>
          <w:rtl/>
        </w:rPr>
        <w:t>מנווט דרך שלב</w:t>
      </w:r>
      <w:r w:rsidR="00D943E8" w:rsidRPr="00275895">
        <w:rPr>
          <w:rFonts w:cstheme="minorHAnsi"/>
          <w:sz w:val="24"/>
          <w:szCs w:val="24"/>
          <w:rtl/>
        </w:rPr>
        <w:t xml:space="preserve">, </w:t>
      </w:r>
      <w:r w:rsidRPr="00275895">
        <w:rPr>
          <w:rFonts w:cs="Times New Roman"/>
          <w:sz w:val="24"/>
          <w:szCs w:val="24"/>
          <w:rtl/>
        </w:rPr>
        <w:t>מתחמק מ</w:t>
      </w:r>
      <w:r w:rsidR="00D943E8" w:rsidRPr="00275895">
        <w:rPr>
          <w:rFonts w:cs="Times New Roman"/>
          <w:sz w:val="24"/>
          <w:szCs w:val="24"/>
          <w:rtl/>
        </w:rPr>
        <w:t>אויבים המנסים לסגור עליו</w:t>
      </w:r>
      <w:r w:rsidR="00D943E8" w:rsidRPr="00275895">
        <w:rPr>
          <w:rFonts w:cstheme="minorHAnsi"/>
          <w:sz w:val="24"/>
          <w:szCs w:val="24"/>
          <w:rtl/>
        </w:rPr>
        <w:t xml:space="preserve">, </w:t>
      </w:r>
      <w:r w:rsidR="00D943E8" w:rsidRPr="00275895">
        <w:rPr>
          <w:rFonts w:cs="Times New Roman"/>
          <w:sz w:val="24"/>
          <w:szCs w:val="24"/>
          <w:rtl/>
        </w:rPr>
        <w:t xml:space="preserve">ולבסוף להגיע </w:t>
      </w:r>
      <w:r w:rsidRPr="00275895">
        <w:rPr>
          <w:rFonts w:cs="Times New Roman"/>
          <w:sz w:val="24"/>
          <w:szCs w:val="24"/>
          <w:rtl/>
        </w:rPr>
        <w:t>למשבצת המטרה</w:t>
      </w:r>
      <w:r w:rsidR="00D943E8" w:rsidRPr="00275895">
        <w:rPr>
          <w:rFonts w:cstheme="minorHAnsi"/>
          <w:sz w:val="24"/>
          <w:szCs w:val="24"/>
          <w:rtl/>
        </w:rPr>
        <w:t>.</w:t>
      </w:r>
      <w:r w:rsidR="00F87307" w:rsidRPr="00275895">
        <w:rPr>
          <w:rFonts w:cs="Times New Roman"/>
          <w:sz w:val="24"/>
          <w:szCs w:val="24"/>
          <w:rtl/>
        </w:rPr>
        <w:t xml:space="preserve"> לוח המשחק או המפה הוא טבלה ריבועית  </w:t>
      </w:r>
      <w:r w:rsidR="00BF39D1" w:rsidRPr="00275895">
        <w:rPr>
          <w:rFonts w:cs="Times New Roman"/>
          <w:sz w:val="24"/>
          <w:szCs w:val="24"/>
          <w:rtl/>
        </w:rPr>
        <w:t>בה התאים</w:t>
      </w:r>
      <w:r w:rsidR="00F87307" w:rsidRPr="00275895">
        <w:rPr>
          <w:rFonts w:cs="Times New Roman"/>
          <w:sz w:val="24"/>
          <w:szCs w:val="24"/>
          <w:rtl/>
        </w:rPr>
        <w:t xml:space="preserve"> יכולים להיות ריקים או מלאים</w:t>
      </w:r>
      <w:r w:rsidR="00F87307" w:rsidRPr="00275895">
        <w:rPr>
          <w:rFonts w:cstheme="minorHAnsi"/>
          <w:sz w:val="24"/>
          <w:szCs w:val="24"/>
          <w:rtl/>
        </w:rPr>
        <w:t xml:space="preserve">. </w:t>
      </w:r>
      <w:r w:rsidR="00F87307" w:rsidRPr="00275895">
        <w:rPr>
          <w:rFonts w:cs="Times New Roman"/>
          <w:sz w:val="24"/>
          <w:szCs w:val="24"/>
          <w:rtl/>
        </w:rPr>
        <w:t>קיים שחקן אחד ומספר אויבים הזזים לאחר כל מהלך של המשתמש</w:t>
      </w:r>
      <w:r w:rsidR="00F87307" w:rsidRPr="00275895">
        <w:rPr>
          <w:rFonts w:cstheme="minorHAnsi"/>
          <w:sz w:val="24"/>
          <w:szCs w:val="24"/>
          <w:rtl/>
        </w:rPr>
        <w:t xml:space="preserve">. </w:t>
      </w:r>
      <w:r w:rsidR="00F87307" w:rsidRPr="00275895">
        <w:rPr>
          <w:rFonts w:cs="Times New Roman"/>
          <w:sz w:val="24"/>
          <w:szCs w:val="24"/>
          <w:rtl/>
        </w:rPr>
        <w:t>המשחק נגמר כשהשחקן מגיע לנקודת המטרה המוגדרת בשלב</w:t>
      </w:r>
      <w:r w:rsidR="00F87307" w:rsidRPr="00275895">
        <w:rPr>
          <w:rFonts w:cstheme="minorHAnsi"/>
          <w:sz w:val="24"/>
          <w:szCs w:val="24"/>
          <w:rtl/>
        </w:rPr>
        <w:t xml:space="preserve">, </w:t>
      </w:r>
      <w:r w:rsidR="00F87307" w:rsidRPr="00275895">
        <w:rPr>
          <w:rFonts w:cs="Times New Roman"/>
          <w:sz w:val="24"/>
          <w:szCs w:val="24"/>
          <w:rtl/>
        </w:rPr>
        <w:t>במקרה הנקרא נצחון</w:t>
      </w:r>
      <w:r w:rsidR="00F87307" w:rsidRPr="00275895">
        <w:rPr>
          <w:rFonts w:cstheme="minorHAnsi"/>
          <w:sz w:val="24"/>
          <w:szCs w:val="24"/>
          <w:rtl/>
        </w:rPr>
        <w:t xml:space="preserve">, </w:t>
      </w:r>
      <w:r w:rsidR="00F87307" w:rsidRPr="00275895">
        <w:rPr>
          <w:rFonts w:cs="Times New Roman"/>
          <w:sz w:val="24"/>
          <w:szCs w:val="24"/>
          <w:rtl/>
        </w:rPr>
        <w:t>או כאשר האויבים משיגים את השחקן</w:t>
      </w:r>
      <w:r w:rsidR="00F87307" w:rsidRPr="00275895">
        <w:rPr>
          <w:rFonts w:cstheme="minorHAnsi"/>
          <w:sz w:val="24"/>
          <w:szCs w:val="24"/>
          <w:rtl/>
        </w:rPr>
        <w:t xml:space="preserve">, </w:t>
      </w:r>
      <w:r w:rsidR="00F87307" w:rsidRPr="00275895">
        <w:rPr>
          <w:rFonts w:cs="Times New Roman"/>
          <w:sz w:val="24"/>
          <w:szCs w:val="24"/>
          <w:rtl/>
        </w:rPr>
        <w:t>הנקרא הפסד</w:t>
      </w:r>
      <w:r w:rsidR="00F87307" w:rsidRPr="00275895">
        <w:rPr>
          <w:rFonts w:cstheme="minorHAnsi"/>
          <w:sz w:val="24"/>
          <w:szCs w:val="24"/>
          <w:rtl/>
        </w:rPr>
        <w:t xml:space="preserve">. </w:t>
      </w:r>
      <w:r w:rsidR="00F87307" w:rsidRPr="00275895">
        <w:rPr>
          <w:rFonts w:cs="Times New Roman"/>
          <w:sz w:val="24"/>
          <w:szCs w:val="24"/>
          <w:rtl/>
        </w:rPr>
        <w:t>השחקן יזוז בהתאם לקלט המשתמש בכיווני החצים</w:t>
      </w:r>
      <w:r w:rsidR="00F87307" w:rsidRPr="00275895">
        <w:rPr>
          <w:rFonts w:cstheme="minorHAnsi"/>
          <w:sz w:val="24"/>
          <w:szCs w:val="24"/>
          <w:rtl/>
        </w:rPr>
        <w:t xml:space="preserve">, </w:t>
      </w:r>
      <w:r w:rsidR="00F87307" w:rsidRPr="00275895">
        <w:rPr>
          <w:rFonts w:cs="Times New Roman"/>
          <w:sz w:val="24"/>
          <w:szCs w:val="24"/>
          <w:rtl/>
        </w:rPr>
        <w:t>אך לא יוכל לחצות משבצות המוגדרות מלאות</w:t>
      </w:r>
      <w:r w:rsidR="00F87307" w:rsidRPr="00275895">
        <w:rPr>
          <w:rFonts w:cstheme="minorHAnsi"/>
          <w:sz w:val="24"/>
          <w:szCs w:val="24"/>
          <w:rtl/>
        </w:rPr>
        <w:t xml:space="preserve">. </w:t>
      </w:r>
      <w:r w:rsidR="00F87307" w:rsidRPr="00275895">
        <w:rPr>
          <w:rFonts w:cs="Times New Roman"/>
          <w:sz w:val="24"/>
          <w:szCs w:val="24"/>
          <w:rtl/>
        </w:rPr>
        <w:t>האויבים יתחילו לרדוף אחרי השחקן כאשר הוא במרחק מסויים מהם</w:t>
      </w:r>
      <w:r w:rsidR="00F87307" w:rsidRPr="00275895">
        <w:rPr>
          <w:rFonts w:cstheme="minorHAnsi"/>
          <w:sz w:val="24"/>
          <w:szCs w:val="24"/>
          <w:rtl/>
        </w:rPr>
        <w:t xml:space="preserve">, </w:t>
      </w:r>
      <w:r w:rsidR="00F87307" w:rsidRPr="00275895">
        <w:rPr>
          <w:rFonts w:cs="Times New Roman"/>
          <w:sz w:val="24"/>
          <w:szCs w:val="24"/>
          <w:rtl/>
        </w:rPr>
        <w:t>הנקרא טווח</w:t>
      </w:r>
      <w:r w:rsidR="00F87307" w:rsidRPr="00275895">
        <w:rPr>
          <w:rFonts w:cstheme="minorHAnsi"/>
          <w:sz w:val="24"/>
          <w:szCs w:val="24"/>
          <w:rtl/>
        </w:rPr>
        <w:t xml:space="preserve">. </w:t>
      </w:r>
      <w:r w:rsidR="00F87307" w:rsidRPr="00275895">
        <w:rPr>
          <w:rFonts w:cs="Times New Roman"/>
          <w:sz w:val="24"/>
          <w:szCs w:val="24"/>
          <w:rtl/>
        </w:rPr>
        <w:t>הרדיפה נעשית על ידי תזוזה בדרך הקצרה ביותר לכיוון השחקן כפי שהיא נקבעת על ידי אלגוריתם מציאת המסלול</w:t>
      </w:r>
      <w:r w:rsidR="00F87307" w:rsidRPr="00275895">
        <w:rPr>
          <w:rFonts w:cstheme="minorHAnsi"/>
          <w:sz w:val="24"/>
          <w:szCs w:val="24"/>
          <w:rtl/>
        </w:rPr>
        <w:t xml:space="preserve">. </w:t>
      </w:r>
      <w:r w:rsidR="00F87307" w:rsidRPr="00275895">
        <w:rPr>
          <w:rFonts w:cs="Times New Roman"/>
          <w:sz w:val="24"/>
          <w:szCs w:val="24"/>
          <w:rtl/>
        </w:rPr>
        <w:t>על פי ברירת המחדל השלבים נוצרים אקראית</w:t>
      </w:r>
      <w:r w:rsidR="00F87307" w:rsidRPr="00275895">
        <w:rPr>
          <w:rFonts w:cstheme="minorHAnsi"/>
          <w:sz w:val="24"/>
          <w:szCs w:val="24"/>
          <w:rtl/>
        </w:rPr>
        <w:t xml:space="preserve">, </w:t>
      </w:r>
      <w:r w:rsidR="00F87307" w:rsidRPr="00275895">
        <w:rPr>
          <w:rFonts w:cs="Times New Roman"/>
          <w:sz w:val="24"/>
          <w:szCs w:val="24"/>
          <w:rtl/>
        </w:rPr>
        <w:t>אך ניתן לשמור שלבים לקובץ טקסט ולטעון אותם</w:t>
      </w:r>
      <w:r w:rsidR="00F87307" w:rsidRPr="00275895">
        <w:rPr>
          <w:rFonts w:cstheme="minorHAnsi"/>
          <w:sz w:val="24"/>
          <w:szCs w:val="24"/>
          <w:rtl/>
        </w:rPr>
        <w:t xml:space="preserve">. </w:t>
      </w:r>
      <w:r w:rsidR="00F87307" w:rsidRPr="00275895">
        <w:rPr>
          <w:rFonts w:cs="Times New Roman"/>
          <w:sz w:val="24"/>
          <w:szCs w:val="24"/>
          <w:rtl/>
        </w:rPr>
        <w:t>ניתן גם לערוך קבצים אלו ידנית</w:t>
      </w:r>
      <w:r w:rsidR="00F87307" w:rsidRPr="00275895">
        <w:rPr>
          <w:rFonts w:cstheme="minorHAnsi"/>
          <w:sz w:val="24"/>
          <w:szCs w:val="24"/>
          <w:rtl/>
        </w:rPr>
        <w:t>.</w:t>
      </w:r>
      <w:r w:rsidR="00B72361" w:rsidRPr="00275895">
        <w:rPr>
          <w:rFonts w:cs="Times New Roman"/>
          <w:sz w:val="24"/>
          <w:szCs w:val="24"/>
          <w:rtl/>
        </w:rPr>
        <w:t xml:space="preserve"> ניתן </w:t>
      </w:r>
      <w:r w:rsidR="00F44B00" w:rsidRPr="00275895">
        <w:rPr>
          <w:rFonts w:cs="Times New Roman"/>
          <w:sz w:val="24"/>
          <w:szCs w:val="24"/>
          <w:rtl/>
        </w:rPr>
        <w:t xml:space="preserve">תיאורטית </w:t>
      </w:r>
      <w:r w:rsidR="00B72361" w:rsidRPr="00275895">
        <w:rPr>
          <w:rFonts w:cs="Times New Roman"/>
          <w:sz w:val="24"/>
          <w:szCs w:val="24"/>
          <w:rtl/>
        </w:rPr>
        <w:t>לשח</w:t>
      </w:r>
      <w:r w:rsidR="00F44B00" w:rsidRPr="00275895">
        <w:rPr>
          <w:rFonts w:cs="Times New Roman"/>
          <w:sz w:val="24"/>
          <w:szCs w:val="24"/>
          <w:rtl/>
        </w:rPr>
        <w:t>ק בכל גודל של לוח</w:t>
      </w:r>
      <w:r w:rsidR="00F44B00" w:rsidRPr="00275895">
        <w:rPr>
          <w:rFonts w:cstheme="minorHAnsi"/>
          <w:sz w:val="24"/>
          <w:szCs w:val="24"/>
          <w:rtl/>
        </w:rPr>
        <w:t xml:space="preserve">, </w:t>
      </w:r>
      <w:r w:rsidR="00F44B00" w:rsidRPr="00275895">
        <w:rPr>
          <w:rFonts w:cs="Times New Roman"/>
          <w:sz w:val="24"/>
          <w:szCs w:val="24"/>
          <w:rtl/>
        </w:rPr>
        <w:t>אך קיימות הגבלות מטעמים מעשיים כגון זיכרון או גודל החלון</w:t>
      </w:r>
      <w:r w:rsidR="00F44B00" w:rsidRPr="00275895">
        <w:rPr>
          <w:rFonts w:cstheme="minorHAnsi"/>
          <w:sz w:val="24"/>
          <w:szCs w:val="24"/>
          <w:rtl/>
        </w:rPr>
        <w:t>.</w:t>
      </w:r>
    </w:p>
    <w:p w14:paraId="3BD839D4" w14:textId="19BA7B7C" w:rsidR="007557CA" w:rsidRPr="00275895" w:rsidRDefault="00B747FA" w:rsidP="00615E0A">
      <w:pPr>
        <w:bidi/>
        <w:spacing w:line="360" w:lineRule="auto"/>
        <w:rPr>
          <w:rFonts w:cstheme="minorHAnsi"/>
          <w:sz w:val="24"/>
          <w:szCs w:val="24"/>
          <w:lang w:val="en-US"/>
        </w:rPr>
      </w:pPr>
      <w:r w:rsidRPr="00275895">
        <w:rPr>
          <w:rFonts w:cs="Times New Roman"/>
          <w:sz w:val="24"/>
          <w:szCs w:val="24"/>
          <w:rtl/>
        </w:rPr>
        <w:t xml:space="preserve">אציג את המימוש של המשחק </w:t>
      </w:r>
      <w:r w:rsidR="00D60EA0" w:rsidRPr="00275895">
        <w:rPr>
          <w:rFonts w:cs="Times New Roman"/>
          <w:sz w:val="24"/>
          <w:szCs w:val="24"/>
          <w:rtl/>
        </w:rPr>
        <w:t>בפרקים</w:t>
      </w:r>
      <w:r w:rsidRPr="00275895">
        <w:rPr>
          <w:rFonts w:cstheme="minorHAnsi"/>
          <w:sz w:val="24"/>
          <w:szCs w:val="24"/>
          <w:rtl/>
        </w:rPr>
        <w:t xml:space="preserve">: </w:t>
      </w:r>
      <w:r w:rsidRPr="00275895">
        <w:rPr>
          <w:rFonts w:cs="Times New Roman"/>
          <w:sz w:val="24"/>
          <w:szCs w:val="24"/>
          <w:rtl/>
        </w:rPr>
        <w:t>לוגיקה</w:t>
      </w:r>
      <w:r w:rsidRPr="00275895">
        <w:rPr>
          <w:rFonts w:cstheme="minorHAnsi"/>
          <w:sz w:val="24"/>
          <w:szCs w:val="24"/>
          <w:rtl/>
        </w:rPr>
        <w:t xml:space="preserve">, </w:t>
      </w:r>
      <w:r w:rsidRPr="00275895">
        <w:rPr>
          <w:rFonts w:cs="Times New Roman"/>
          <w:sz w:val="24"/>
          <w:szCs w:val="24"/>
          <w:rtl/>
        </w:rPr>
        <w:t>קלט</w:t>
      </w:r>
      <w:r w:rsidRPr="00275895">
        <w:rPr>
          <w:rFonts w:cstheme="minorHAnsi"/>
          <w:sz w:val="24"/>
          <w:szCs w:val="24"/>
          <w:rtl/>
        </w:rPr>
        <w:t xml:space="preserve">, </w:t>
      </w:r>
      <w:r w:rsidRPr="00275895">
        <w:rPr>
          <w:rFonts w:cs="Times New Roman"/>
          <w:sz w:val="24"/>
          <w:szCs w:val="24"/>
          <w:rtl/>
        </w:rPr>
        <w:t>גרפיקה</w:t>
      </w:r>
      <w:r w:rsidRPr="00275895">
        <w:rPr>
          <w:rFonts w:cstheme="minorHAnsi"/>
          <w:sz w:val="24"/>
          <w:szCs w:val="24"/>
          <w:rtl/>
        </w:rPr>
        <w:t xml:space="preserve">, </w:t>
      </w:r>
      <w:r w:rsidRPr="00275895">
        <w:rPr>
          <w:rFonts w:cs="Times New Roman"/>
          <w:sz w:val="24"/>
          <w:szCs w:val="24"/>
          <w:rtl/>
        </w:rPr>
        <w:t>שמע ואחסון</w:t>
      </w:r>
      <w:r w:rsidRPr="00275895">
        <w:rPr>
          <w:rFonts w:cstheme="minorHAnsi"/>
          <w:sz w:val="24"/>
          <w:szCs w:val="24"/>
          <w:rtl/>
        </w:rPr>
        <w:t>.</w:t>
      </w:r>
      <w:r w:rsidR="00D60EA0" w:rsidRPr="00275895">
        <w:rPr>
          <w:rFonts w:cs="Times New Roman"/>
          <w:sz w:val="24"/>
          <w:szCs w:val="24"/>
          <w:rtl/>
        </w:rPr>
        <w:t xml:space="preserve"> כל פרק אציג את קטעי הקוד הרלוונטיים</w:t>
      </w:r>
      <w:r w:rsidR="00D60EA0" w:rsidRPr="00275895">
        <w:rPr>
          <w:rFonts w:cstheme="minorHAnsi"/>
          <w:sz w:val="24"/>
          <w:szCs w:val="24"/>
          <w:rtl/>
        </w:rPr>
        <w:t>.</w:t>
      </w:r>
      <w:r w:rsidR="007D247E" w:rsidRPr="00275895">
        <w:rPr>
          <w:rFonts w:cs="Times New Roman"/>
          <w:sz w:val="24"/>
          <w:szCs w:val="24"/>
          <w:rtl/>
        </w:rPr>
        <w:t xml:space="preserve"> ואסביר </w:t>
      </w:r>
      <w:r w:rsidR="00615E0A" w:rsidRPr="00275895">
        <w:rPr>
          <w:rFonts w:cs="Times New Roman"/>
          <w:sz w:val="24"/>
          <w:szCs w:val="24"/>
          <w:rtl/>
        </w:rPr>
        <w:t>כיצד הם עובדים</w:t>
      </w:r>
      <w:r w:rsidR="00615E0A" w:rsidRPr="00275895">
        <w:rPr>
          <w:rFonts w:cstheme="minorHAnsi"/>
          <w:sz w:val="24"/>
          <w:szCs w:val="24"/>
          <w:rtl/>
        </w:rPr>
        <w:t>.</w:t>
      </w:r>
    </w:p>
    <w:p w14:paraId="62046D1F" w14:textId="77777777" w:rsidR="00F87307" w:rsidRDefault="00F87307">
      <w:pPr>
        <w:rPr>
          <w:rFonts w:ascii="Tahoma" w:hAnsi="Tahoma"/>
          <w:b/>
          <w:bCs/>
          <w:rtl/>
        </w:rPr>
      </w:pPr>
      <w:r>
        <w:rPr>
          <w:rFonts w:ascii="Tahoma" w:hAnsi="Tahoma"/>
          <w:b/>
          <w:bCs/>
          <w:rtl/>
        </w:rPr>
        <w:br w:type="page"/>
      </w:r>
    </w:p>
    <w:p w14:paraId="73E8CD8E" w14:textId="7B257D55" w:rsidR="00615E0A" w:rsidRPr="009237E7" w:rsidRDefault="00EF25D7" w:rsidP="009237E7">
      <w:pPr>
        <w:bidi/>
        <w:spacing w:line="360" w:lineRule="auto"/>
        <w:rPr>
          <w:rFonts w:cstheme="minorHAnsi"/>
          <w:b/>
          <w:bCs/>
          <w:sz w:val="24"/>
          <w:szCs w:val="24"/>
        </w:rPr>
      </w:pPr>
      <w:r w:rsidRPr="00275895">
        <w:rPr>
          <w:rFonts w:cs="Times New Roman"/>
          <w:b/>
          <w:bCs/>
          <w:sz w:val="24"/>
          <w:szCs w:val="24"/>
          <w:rtl/>
        </w:rPr>
        <w:lastRenderedPageBreak/>
        <w:t>לוגיקה</w:t>
      </w:r>
    </w:p>
    <w:p w14:paraId="7D507E39" w14:textId="148D9646" w:rsidR="00275895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properties</w:t>
      </w:r>
    </w:p>
    <w:p w14:paraId="16B40E19" w14:textId="77777777" w:rsidR="00275895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608645" w14:textId="77777777" w:rsidR="00615E0A" w:rsidRDefault="00615E0A" w:rsidP="0061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[,] map;</w:t>
      </w:r>
    </w:p>
    <w:p w14:paraId="2E0BD2C5" w14:textId="6F2486F0" w:rsidR="00615E0A" w:rsidRDefault="00615E0A" w:rsidP="00615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myPlayer;</w:t>
      </w:r>
    </w:p>
    <w:p w14:paraId="442D7B18" w14:textId="67599CFF" w:rsidR="00615E0A" w:rsidRPr="00D60EA0" w:rsidRDefault="00615E0A" w:rsidP="00615E0A">
      <w:pPr>
        <w:spacing w:line="360" w:lineRule="auto"/>
        <w:rPr>
          <w:rFonts w:ascii="Tahoma" w:hAnsi="Tahoma"/>
          <w:rtl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&gt; enemies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21EA006" w14:textId="6B78B001" w:rsidR="00EF25D7" w:rsidRDefault="00615E0A" w:rsidP="00EF25D7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 w:rsidRPr="00275895">
        <w:rPr>
          <w:rFonts w:cs="Times New Roman"/>
          <w:sz w:val="24"/>
          <w:szCs w:val="24"/>
          <w:rtl/>
          <w:lang w:val="en-US"/>
        </w:rPr>
        <w:t>לוח המשחק הוא מערך ב</w:t>
      </w:r>
      <w:r w:rsidR="00275895" w:rsidRPr="00275895">
        <w:rPr>
          <w:rFonts w:cs="Times New Roman"/>
          <w:sz w:val="24"/>
          <w:szCs w:val="24"/>
          <w:rtl/>
          <w:lang w:val="en-US"/>
        </w:rPr>
        <w:t>וליאני דו מימדי</w:t>
      </w:r>
      <w:r w:rsidR="00275895" w:rsidRPr="00275895">
        <w:rPr>
          <w:rFonts w:cstheme="minorHAnsi"/>
          <w:sz w:val="24"/>
          <w:szCs w:val="24"/>
          <w:rtl/>
          <w:lang w:val="en-US"/>
        </w:rPr>
        <w:t xml:space="preserve">, </w:t>
      </w:r>
      <w:r w:rsidR="00275895" w:rsidRPr="00275895">
        <w:rPr>
          <w:rFonts w:cs="Times New Roman"/>
          <w:sz w:val="24"/>
          <w:szCs w:val="24"/>
          <w:rtl/>
          <w:lang w:val="en-US"/>
        </w:rPr>
        <w:t>אשר התנאי מייצג האם המשבצת ניתנת לחצייה</w:t>
      </w:r>
      <w:r w:rsidR="00275895" w:rsidRPr="00275895">
        <w:rPr>
          <w:rFonts w:cstheme="minorHAnsi"/>
          <w:sz w:val="24"/>
          <w:szCs w:val="24"/>
          <w:rtl/>
          <w:lang w:val="en-US"/>
        </w:rPr>
        <w:t xml:space="preserve">. </w:t>
      </w:r>
      <w:r w:rsidR="00275895" w:rsidRPr="00275895">
        <w:rPr>
          <w:rFonts w:cs="Times New Roman"/>
          <w:sz w:val="24"/>
          <w:szCs w:val="24"/>
          <w:rtl/>
          <w:lang w:val="en-US"/>
        </w:rPr>
        <w:t xml:space="preserve">קיים שחקן אחד מסוג </w:t>
      </w:r>
      <w:r w:rsidR="00275895" w:rsidRPr="00275895">
        <w:rPr>
          <w:rFonts w:cstheme="minorHAnsi"/>
          <w:sz w:val="24"/>
          <w:szCs w:val="24"/>
          <w:lang w:val="en-US"/>
        </w:rPr>
        <w:t>Player</w:t>
      </w:r>
      <w:r w:rsidR="00275895" w:rsidRPr="00275895">
        <w:rPr>
          <w:rFonts w:cs="Times New Roman"/>
          <w:sz w:val="24"/>
          <w:szCs w:val="24"/>
          <w:rtl/>
          <w:lang w:val="en-US"/>
        </w:rPr>
        <w:t xml:space="preserve"> ורשימת אויבים מסוג </w:t>
      </w:r>
      <w:r w:rsidR="00275895" w:rsidRPr="00275895">
        <w:rPr>
          <w:rFonts w:cstheme="minorHAnsi"/>
          <w:sz w:val="24"/>
          <w:szCs w:val="24"/>
          <w:lang w:val="en-US"/>
        </w:rPr>
        <w:t>Enemy</w:t>
      </w:r>
      <w:r w:rsidR="00275895" w:rsidRPr="00275895">
        <w:rPr>
          <w:rFonts w:cstheme="minorHAnsi"/>
          <w:sz w:val="24"/>
          <w:szCs w:val="24"/>
          <w:rtl/>
          <w:lang w:val="en-US"/>
        </w:rPr>
        <w:t>.</w:t>
      </w:r>
    </w:p>
    <w:p w14:paraId="617E5E78" w14:textId="77777777" w:rsidR="00275895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47FB17C1" w14:textId="77777777" w:rsidR="00275895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CB321D" w14:textId="77777777" w:rsidR="00275895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</w:rPr>
        <w:t>//location</w:t>
      </w:r>
    </w:p>
    <w:p w14:paraId="3C4E44B3" w14:textId="77777777" w:rsidR="00275895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4; </w:t>
      </w:r>
      <w:r>
        <w:rPr>
          <w:rFonts w:ascii="Consolas" w:hAnsi="Consolas" w:cs="Consolas"/>
          <w:color w:val="008000"/>
          <w:sz w:val="19"/>
          <w:szCs w:val="19"/>
        </w:rPr>
        <w:t>//detection radius</w:t>
      </w:r>
    </w:p>
    <w:p w14:paraId="21AE496A" w14:textId="6B6B9B80" w:rsidR="00275895" w:rsidRPr="00E1691F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form; </w:t>
      </w:r>
      <w:r>
        <w:rPr>
          <w:rFonts w:ascii="Consolas" w:hAnsi="Consolas" w:cs="Consolas"/>
          <w:color w:val="008000"/>
          <w:sz w:val="19"/>
          <w:szCs w:val="19"/>
        </w:rPr>
        <w:t>//Main form</w:t>
      </w:r>
    </w:p>
    <w:p w14:paraId="2A415F26" w14:textId="77777777" w:rsidR="00275895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4F65D" w14:textId="77777777" w:rsidR="00085C5C" w:rsidRDefault="00275895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085C5C">
        <w:rPr>
          <w:rFonts w:ascii="Consolas" w:hAnsi="Consolas" w:cs="Consolas"/>
          <w:color w:val="0000FF"/>
          <w:sz w:val="19"/>
          <w:szCs w:val="19"/>
        </w:rPr>
        <w:t>public</w:t>
      </w:r>
      <w:r w:rsidR="00085C5C">
        <w:rPr>
          <w:rFonts w:ascii="Consolas" w:hAnsi="Consolas" w:cs="Consolas"/>
          <w:color w:val="000000"/>
          <w:sz w:val="19"/>
          <w:szCs w:val="19"/>
        </w:rPr>
        <w:t xml:space="preserve"> Player(</w:t>
      </w:r>
      <w:r w:rsidR="00085C5C">
        <w:rPr>
          <w:rFonts w:ascii="Consolas" w:hAnsi="Consolas" w:cs="Consolas"/>
          <w:color w:val="2B91AF"/>
          <w:sz w:val="19"/>
          <w:szCs w:val="19"/>
        </w:rPr>
        <w:t>Point</w:t>
      </w:r>
      <w:r w:rsidR="00085C5C">
        <w:rPr>
          <w:rFonts w:ascii="Consolas" w:hAnsi="Consolas" w:cs="Consolas"/>
          <w:color w:val="000000"/>
          <w:sz w:val="19"/>
          <w:szCs w:val="19"/>
        </w:rPr>
        <w:t xml:space="preserve"> location, </w:t>
      </w:r>
      <w:r w:rsidR="00085C5C">
        <w:rPr>
          <w:rFonts w:ascii="Consolas" w:hAnsi="Consolas" w:cs="Consolas"/>
          <w:color w:val="2B91AF"/>
          <w:sz w:val="19"/>
          <w:szCs w:val="19"/>
        </w:rPr>
        <w:t>Main</w:t>
      </w:r>
      <w:r w:rsidR="00085C5C">
        <w:rPr>
          <w:rFonts w:ascii="Consolas" w:hAnsi="Consolas" w:cs="Consolas"/>
          <w:color w:val="000000"/>
          <w:sz w:val="19"/>
          <w:szCs w:val="19"/>
        </w:rPr>
        <w:t xml:space="preserve"> form) </w:t>
      </w:r>
      <w:r w:rsidR="00085C5C">
        <w:rPr>
          <w:rFonts w:ascii="Consolas" w:hAnsi="Consolas" w:cs="Consolas"/>
          <w:color w:val="008000"/>
          <w:sz w:val="19"/>
          <w:szCs w:val="19"/>
        </w:rPr>
        <w:t>//initialize Player</w:t>
      </w:r>
    </w:p>
    <w:p w14:paraId="2E2C2A79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631E1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location;</w:t>
      </w:r>
    </w:p>
    <w:p w14:paraId="3E948158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 = form;</w:t>
      </w:r>
    </w:p>
    <w:p w14:paraId="28EC0EDF" w14:textId="6232E981" w:rsidR="00275895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71F0C6" w14:textId="77777777" w:rsidR="00275895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EC342" w14:textId="77777777" w:rsidR="00275895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dir) </w:t>
      </w:r>
      <w:r>
        <w:rPr>
          <w:rFonts w:ascii="Consolas" w:hAnsi="Consolas" w:cs="Consolas"/>
          <w:color w:val="008000"/>
          <w:sz w:val="19"/>
          <w:szCs w:val="19"/>
        </w:rPr>
        <w:t>//checks if the cell is traversable, if so moves in said direction</w:t>
      </w:r>
    </w:p>
    <w:p w14:paraId="24C712ED" w14:textId="76BF8851" w:rsidR="00275895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42DC387" w14:textId="1418DC53" w:rsidR="00275895" w:rsidRDefault="00275895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DisplayRange() </w:t>
      </w:r>
      <w:r>
        <w:rPr>
          <w:rFonts w:ascii="Consolas" w:hAnsi="Consolas" w:cs="Consolas"/>
          <w:color w:val="008000"/>
          <w:sz w:val="19"/>
          <w:szCs w:val="19"/>
        </w:rPr>
        <w:t xml:space="preserve">//gets the </w:t>
      </w:r>
      <w:r w:rsidR="00085C5C">
        <w:rPr>
          <w:rFonts w:ascii="Consolas" w:hAnsi="Consolas" w:cs="Consolas"/>
          <w:color w:val="008000"/>
          <w:sz w:val="19"/>
          <w:szCs w:val="19"/>
        </w:rPr>
        <w:t>points</w:t>
      </w:r>
      <w:r>
        <w:rPr>
          <w:rFonts w:ascii="Consolas" w:hAnsi="Consolas" w:cs="Consolas"/>
          <w:color w:val="008000"/>
          <w:sz w:val="19"/>
          <w:szCs w:val="19"/>
        </w:rPr>
        <w:t xml:space="preserve"> that </w:t>
      </w:r>
      <w:r w:rsidR="00085C5C">
        <w:rPr>
          <w:rFonts w:ascii="Consolas" w:hAnsi="Consolas" w:cs="Consolas"/>
          <w:color w:val="008000"/>
          <w:sz w:val="19"/>
          <w:szCs w:val="19"/>
        </w:rPr>
        <w:t>represent</w:t>
      </w:r>
      <w:r>
        <w:rPr>
          <w:rFonts w:ascii="Consolas" w:hAnsi="Consolas" w:cs="Consolas"/>
          <w:color w:val="008000"/>
          <w:sz w:val="19"/>
          <w:szCs w:val="19"/>
        </w:rPr>
        <w:t xml:space="preserve"> the player's detection radius</w:t>
      </w:r>
    </w:p>
    <w:p w14:paraId="6C36CB49" w14:textId="77777777" w:rsidR="00275895" w:rsidRDefault="00275895" w:rsidP="0027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6CAAFF5" w14:textId="0D21A576" w:rsidR="00275895" w:rsidRPr="00275895" w:rsidRDefault="00275895" w:rsidP="002758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3542CD" w14:textId="38ACF7E9" w:rsidR="00275895" w:rsidRDefault="00E1691F" w:rsidP="00275895">
      <w:pPr>
        <w:bidi/>
        <w:spacing w:line="360" w:lineRule="auto"/>
        <w:rPr>
          <w:rFonts w:cstheme="minorHAnsi"/>
          <w:sz w:val="24"/>
          <w:szCs w:val="24"/>
          <w:rtl/>
          <w:lang w:val="en-US"/>
        </w:rPr>
      </w:pPr>
      <w:r>
        <w:rPr>
          <w:rFonts w:cs="Times New Roman" w:hint="cs"/>
          <w:sz w:val="24"/>
          <w:szCs w:val="24"/>
          <w:rtl/>
          <w:lang w:val="en-US"/>
        </w:rPr>
        <w:t xml:space="preserve">מחלקת </w:t>
      </w:r>
      <w:r>
        <w:rPr>
          <w:rFonts w:cstheme="minorHAnsi"/>
          <w:sz w:val="24"/>
          <w:szCs w:val="24"/>
          <w:lang w:val="en-US"/>
        </w:rPr>
        <w:t>Player</w:t>
      </w:r>
      <w:r w:rsidR="00085C5C">
        <w:rPr>
          <w:rFonts w:cstheme="minorHAnsi" w:hint="cs"/>
          <w:sz w:val="24"/>
          <w:szCs w:val="24"/>
          <w:rtl/>
          <w:lang w:val="en-US"/>
        </w:rPr>
        <w:t xml:space="preserve">. </w:t>
      </w:r>
      <w:r w:rsidR="00085C5C">
        <w:rPr>
          <w:rFonts w:cs="Times New Roman" w:hint="cs"/>
          <w:sz w:val="24"/>
          <w:szCs w:val="24"/>
          <w:rtl/>
          <w:lang w:val="en-US"/>
        </w:rPr>
        <w:t>יש צורך במחלקה הראשית על מנת לבדוק את לוח המשחק</w:t>
      </w:r>
      <w:r w:rsidR="00085C5C">
        <w:rPr>
          <w:rFonts w:cstheme="minorHAnsi" w:hint="cs"/>
          <w:sz w:val="24"/>
          <w:szCs w:val="24"/>
          <w:rtl/>
          <w:lang w:val="en-US"/>
        </w:rPr>
        <w:t>.</w:t>
      </w:r>
    </w:p>
    <w:p w14:paraId="1BA18015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</w:p>
    <w:p w14:paraId="1DBB5895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421363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</w:rPr>
        <w:t>//corrent location</w:t>
      </w:r>
    </w:p>
    <w:p w14:paraId="7CEE8CD6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to; </w:t>
      </w:r>
      <w:r>
        <w:rPr>
          <w:rFonts w:ascii="Consolas" w:hAnsi="Consolas" w:cs="Consolas"/>
          <w:color w:val="008000"/>
          <w:sz w:val="19"/>
          <w:szCs w:val="19"/>
        </w:rPr>
        <w:t>//goal</w:t>
      </w:r>
    </w:p>
    <w:p w14:paraId="669DDFB5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form;</w:t>
      </w:r>
    </w:p>
    <w:p w14:paraId="519C073B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E5286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PathFinder2</w:t>
      </w:r>
      <w:r>
        <w:rPr>
          <w:rFonts w:ascii="Consolas" w:hAnsi="Consolas" w:cs="Consolas"/>
          <w:color w:val="000000"/>
          <w:sz w:val="19"/>
          <w:szCs w:val="19"/>
        </w:rPr>
        <w:t xml:space="preserve"> pfinder;</w:t>
      </w:r>
    </w:p>
    <w:p w14:paraId="2B40D4B1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12C675C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62530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active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A284B" w14:textId="5FE84C16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8B2F1" w14:textId="7ACA8741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Enemy(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form) </w:t>
      </w:r>
      <w:r>
        <w:rPr>
          <w:rFonts w:ascii="Consolas" w:hAnsi="Consolas" w:cs="Consolas"/>
          <w:color w:val="008000"/>
          <w:sz w:val="19"/>
          <w:szCs w:val="19"/>
        </w:rPr>
        <w:t>//initalize Enemy</w:t>
      </w:r>
    </w:p>
    <w:p w14:paraId="39F59E65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A502D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 = position;</w:t>
      </w:r>
    </w:p>
    <w:p w14:paraId="52728CC3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 = form;</w:t>
      </w:r>
    </w:p>
    <w:p w14:paraId="0F8EFA72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pfinder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PathFinder2</w:t>
      </w:r>
      <w:r>
        <w:rPr>
          <w:rFonts w:ascii="Consolas" w:hAnsi="Consolas" w:cs="Consolas"/>
          <w:color w:val="000000"/>
          <w:sz w:val="19"/>
          <w:szCs w:val="19"/>
        </w:rPr>
        <w:t>(form.Map, P, P);</w:t>
      </w:r>
    </w:p>
    <w:p w14:paraId="7B2AA693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455A54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704FC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 </w:t>
      </w:r>
      <w:r>
        <w:rPr>
          <w:rFonts w:ascii="Consolas" w:hAnsi="Consolas" w:cs="Consolas"/>
          <w:color w:val="008000"/>
          <w:sz w:val="19"/>
          <w:szCs w:val="19"/>
        </w:rPr>
        <w:t>//moves one step</w:t>
      </w:r>
    </w:p>
    <w:p w14:paraId="5E952400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2F675" w14:textId="1701CF9A" w:rsidR="00085C5C" w:rsidRDefault="00085C5C" w:rsidP="0092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Detected(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at)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9237E7">
        <w:rPr>
          <w:rFonts w:ascii="Consolas" w:hAnsi="Consolas" w:cs="Consolas"/>
          <w:color w:val="008000"/>
          <w:sz w:val="19"/>
          <w:szCs w:val="19"/>
        </w:rPr>
        <w:t>finds path to player</w:t>
      </w:r>
    </w:p>
    <w:p w14:paraId="4CE42CE3" w14:textId="77777777" w:rsidR="00085C5C" w:rsidRDefault="00085C5C" w:rsidP="0008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46EA3" w14:textId="55EA63A9" w:rsidR="009237E7" w:rsidRDefault="00085C5C" w:rsidP="0092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IsInRange()</w:t>
      </w:r>
      <w:r w:rsidR="009237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37E7">
        <w:rPr>
          <w:rFonts w:ascii="Consolas" w:hAnsi="Consolas" w:cs="Consolas"/>
          <w:color w:val="008000"/>
          <w:sz w:val="19"/>
          <w:szCs w:val="19"/>
        </w:rPr>
        <w:t>//checks if this enemy is in the player's detection</w:t>
      </w:r>
      <w:r w:rsidR="00915B35">
        <w:rPr>
          <w:rFonts w:ascii="Consolas" w:hAnsi="Consolas" w:cs="Consolas"/>
          <w:color w:val="008000"/>
          <w:sz w:val="19"/>
          <w:szCs w:val="19"/>
        </w:rPr>
        <w:t xml:space="preserve"> range</w:t>
      </w:r>
    </w:p>
    <w:p w14:paraId="2820605C" w14:textId="6D9831A9" w:rsidR="009237E7" w:rsidRPr="00275895" w:rsidRDefault="009237E7" w:rsidP="009237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F66D674" w14:textId="075FA40F" w:rsidR="00085C5C" w:rsidRPr="00275895" w:rsidRDefault="00085C5C" w:rsidP="00085C5C">
      <w:pPr>
        <w:bidi/>
        <w:spacing w:line="360" w:lineRule="auto"/>
        <w:rPr>
          <w:rFonts w:cstheme="minorHAnsi"/>
          <w:sz w:val="24"/>
          <w:szCs w:val="24"/>
          <w:lang w:val="en-US"/>
        </w:rPr>
      </w:pPr>
    </w:p>
    <w:sectPr w:rsidR="00085C5C" w:rsidRPr="00275895"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6004D" w14:textId="77777777" w:rsidR="00480F79" w:rsidRDefault="00480F79" w:rsidP="00446B61">
      <w:pPr>
        <w:spacing w:after="0" w:line="240" w:lineRule="auto"/>
      </w:pPr>
      <w:r>
        <w:separator/>
      </w:r>
    </w:p>
  </w:endnote>
  <w:endnote w:type="continuationSeparator" w:id="0">
    <w:p w14:paraId="16C1F64E" w14:textId="77777777" w:rsidR="00480F79" w:rsidRDefault="00480F79" w:rsidP="0044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5954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59083" w14:textId="2AEBF6BC" w:rsidR="00DF778A" w:rsidRDefault="00DF77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2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65E188" w14:textId="77777777" w:rsidR="00DF778A" w:rsidRDefault="00DF7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850C6" w14:textId="77777777" w:rsidR="00480F79" w:rsidRDefault="00480F79" w:rsidP="00446B61">
      <w:pPr>
        <w:spacing w:after="0" w:line="240" w:lineRule="auto"/>
      </w:pPr>
      <w:r>
        <w:separator/>
      </w:r>
    </w:p>
  </w:footnote>
  <w:footnote w:type="continuationSeparator" w:id="0">
    <w:p w14:paraId="4467D9B8" w14:textId="77777777" w:rsidR="00480F79" w:rsidRDefault="00480F79" w:rsidP="00446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1329A"/>
    <w:multiLevelType w:val="hybridMultilevel"/>
    <w:tmpl w:val="E184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30AA1"/>
    <w:multiLevelType w:val="multilevel"/>
    <w:tmpl w:val="DC0A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n Zisser">
    <w15:presenceInfo w15:providerId="AD" w15:userId="S-1-5-21-436200393-1031884760-1295566573-16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24"/>
    <w:rsid w:val="00004D0A"/>
    <w:rsid w:val="000139A1"/>
    <w:rsid w:val="00033A0F"/>
    <w:rsid w:val="000661BB"/>
    <w:rsid w:val="000707FB"/>
    <w:rsid w:val="00085C5C"/>
    <w:rsid w:val="0009028F"/>
    <w:rsid w:val="000A00BC"/>
    <w:rsid w:val="000A1A62"/>
    <w:rsid w:val="000A46F2"/>
    <w:rsid w:val="000A799F"/>
    <w:rsid w:val="000C6A77"/>
    <w:rsid w:val="000E2CB0"/>
    <w:rsid w:val="000F6A7D"/>
    <w:rsid w:val="000F6AA1"/>
    <w:rsid w:val="001059EA"/>
    <w:rsid w:val="001165C1"/>
    <w:rsid w:val="00127035"/>
    <w:rsid w:val="00135169"/>
    <w:rsid w:val="00141BC8"/>
    <w:rsid w:val="001456F4"/>
    <w:rsid w:val="00157B41"/>
    <w:rsid w:val="00171F67"/>
    <w:rsid w:val="001A1060"/>
    <w:rsid w:val="001A3BF7"/>
    <w:rsid w:val="001B2E53"/>
    <w:rsid w:val="001B71B0"/>
    <w:rsid w:val="001E5523"/>
    <w:rsid w:val="001E7B5C"/>
    <w:rsid w:val="002013CF"/>
    <w:rsid w:val="00230F3D"/>
    <w:rsid w:val="002310AB"/>
    <w:rsid w:val="00232A29"/>
    <w:rsid w:val="00234F73"/>
    <w:rsid w:val="0024141B"/>
    <w:rsid w:val="002416E7"/>
    <w:rsid w:val="002572F3"/>
    <w:rsid w:val="0026548D"/>
    <w:rsid w:val="00271FF3"/>
    <w:rsid w:val="00275895"/>
    <w:rsid w:val="0028087A"/>
    <w:rsid w:val="002829C3"/>
    <w:rsid w:val="002879C4"/>
    <w:rsid w:val="002B63C6"/>
    <w:rsid w:val="002D33F8"/>
    <w:rsid w:val="00303FF9"/>
    <w:rsid w:val="003042B2"/>
    <w:rsid w:val="0031072B"/>
    <w:rsid w:val="00320CFD"/>
    <w:rsid w:val="00333575"/>
    <w:rsid w:val="003428E0"/>
    <w:rsid w:val="0034298B"/>
    <w:rsid w:val="00347145"/>
    <w:rsid w:val="0035005A"/>
    <w:rsid w:val="00351143"/>
    <w:rsid w:val="0035286D"/>
    <w:rsid w:val="00367A8B"/>
    <w:rsid w:val="00367F2C"/>
    <w:rsid w:val="003717B7"/>
    <w:rsid w:val="00376882"/>
    <w:rsid w:val="00391930"/>
    <w:rsid w:val="0039511E"/>
    <w:rsid w:val="00395215"/>
    <w:rsid w:val="003A4E0D"/>
    <w:rsid w:val="003B1CF3"/>
    <w:rsid w:val="003C2477"/>
    <w:rsid w:val="003E74D9"/>
    <w:rsid w:val="003F367E"/>
    <w:rsid w:val="00401301"/>
    <w:rsid w:val="00414A99"/>
    <w:rsid w:val="00414CA3"/>
    <w:rsid w:val="00414FD2"/>
    <w:rsid w:val="00415E6F"/>
    <w:rsid w:val="004359DC"/>
    <w:rsid w:val="0043686D"/>
    <w:rsid w:val="0044499B"/>
    <w:rsid w:val="00446812"/>
    <w:rsid w:val="00446B61"/>
    <w:rsid w:val="00453AE3"/>
    <w:rsid w:val="004568D8"/>
    <w:rsid w:val="004616F0"/>
    <w:rsid w:val="00480F79"/>
    <w:rsid w:val="0048241C"/>
    <w:rsid w:val="00485C63"/>
    <w:rsid w:val="00490F74"/>
    <w:rsid w:val="004A1864"/>
    <w:rsid w:val="004B0168"/>
    <w:rsid w:val="004D635E"/>
    <w:rsid w:val="004E0EEB"/>
    <w:rsid w:val="004E3150"/>
    <w:rsid w:val="004E7C6D"/>
    <w:rsid w:val="004F5A5C"/>
    <w:rsid w:val="0051144F"/>
    <w:rsid w:val="005241DF"/>
    <w:rsid w:val="00531F3F"/>
    <w:rsid w:val="00532239"/>
    <w:rsid w:val="0053382A"/>
    <w:rsid w:val="00543712"/>
    <w:rsid w:val="00567547"/>
    <w:rsid w:val="00571415"/>
    <w:rsid w:val="005753D8"/>
    <w:rsid w:val="00583AA0"/>
    <w:rsid w:val="005A2D91"/>
    <w:rsid w:val="005A43EA"/>
    <w:rsid w:val="005D450C"/>
    <w:rsid w:val="005D543C"/>
    <w:rsid w:val="005E63DC"/>
    <w:rsid w:val="005F2CA7"/>
    <w:rsid w:val="005F41FE"/>
    <w:rsid w:val="006158B0"/>
    <w:rsid w:val="00615E0A"/>
    <w:rsid w:val="00632C1D"/>
    <w:rsid w:val="00633BB1"/>
    <w:rsid w:val="00636033"/>
    <w:rsid w:val="00645507"/>
    <w:rsid w:val="00647186"/>
    <w:rsid w:val="006577D8"/>
    <w:rsid w:val="0067330A"/>
    <w:rsid w:val="0068324E"/>
    <w:rsid w:val="00685560"/>
    <w:rsid w:val="00692D04"/>
    <w:rsid w:val="006A2181"/>
    <w:rsid w:val="006A5C28"/>
    <w:rsid w:val="006B1253"/>
    <w:rsid w:val="006B367F"/>
    <w:rsid w:val="006B41D1"/>
    <w:rsid w:val="006E0E2E"/>
    <w:rsid w:val="006E61BB"/>
    <w:rsid w:val="00710147"/>
    <w:rsid w:val="00713F3B"/>
    <w:rsid w:val="0073719B"/>
    <w:rsid w:val="007557CA"/>
    <w:rsid w:val="0076748E"/>
    <w:rsid w:val="00780C37"/>
    <w:rsid w:val="0078368A"/>
    <w:rsid w:val="007916DD"/>
    <w:rsid w:val="007B2CE1"/>
    <w:rsid w:val="007B68BD"/>
    <w:rsid w:val="007B6AAC"/>
    <w:rsid w:val="007D247E"/>
    <w:rsid w:val="007D59A3"/>
    <w:rsid w:val="007E4CA1"/>
    <w:rsid w:val="0084544C"/>
    <w:rsid w:val="0084546D"/>
    <w:rsid w:val="00846122"/>
    <w:rsid w:val="00851C5F"/>
    <w:rsid w:val="00870D1B"/>
    <w:rsid w:val="0087524E"/>
    <w:rsid w:val="00882F27"/>
    <w:rsid w:val="00885BD9"/>
    <w:rsid w:val="008B798A"/>
    <w:rsid w:val="008C0781"/>
    <w:rsid w:val="008D7214"/>
    <w:rsid w:val="008E2F48"/>
    <w:rsid w:val="008F1380"/>
    <w:rsid w:val="008F4B0B"/>
    <w:rsid w:val="009000DD"/>
    <w:rsid w:val="0090496A"/>
    <w:rsid w:val="00912A05"/>
    <w:rsid w:val="00915B35"/>
    <w:rsid w:val="009212DB"/>
    <w:rsid w:val="009237E7"/>
    <w:rsid w:val="00950400"/>
    <w:rsid w:val="009659CA"/>
    <w:rsid w:val="00976F27"/>
    <w:rsid w:val="00977B3D"/>
    <w:rsid w:val="00986931"/>
    <w:rsid w:val="0099301F"/>
    <w:rsid w:val="009A2766"/>
    <w:rsid w:val="009B0FAA"/>
    <w:rsid w:val="009C04F9"/>
    <w:rsid w:val="009C3B7B"/>
    <w:rsid w:val="009C570D"/>
    <w:rsid w:val="009D6051"/>
    <w:rsid w:val="009D620B"/>
    <w:rsid w:val="009E4541"/>
    <w:rsid w:val="009F5DBF"/>
    <w:rsid w:val="00A016A7"/>
    <w:rsid w:val="00A0523E"/>
    <w:rsid w:val="00A26E98"/>
    <w:rsid w:val="00A62FAD"/>
    <w:rsid w:val="00A66CB3"/>
    <w:rsid w:val="00A77476"/>
    <w:rsid w:val="00A8764E"/>
    <w:rsid w:val="00AA521B"/>
    <w:rsid w:val="00AB58D3"/>
    <w:rsid w:val="00AD0230"/>
    <w:rsid w:val="00AD0B8B"/>
    <w:rsid w:val="00AD51FA"/>
    <w:rsid w:val="00AD5F49"/>
    <w:rsid w:val="00AF7E82"/>
    <w:rsid w:val="00B03840"/>
    <w:rsid w:val="00B040AD"/>
    <w:rsid w:val="00B052C7"/>
    <w:rsid w:val="00B0712B"/>
    <w:rsid w:val="00B11E18"/>
    <w:rsid w:val="00B1680E"/>
    <w:rsid w:val="00B2223C"/>
    <w:rsid w:val="00B35EBB"/>
    <w:rsid w:val="00B45977"/>
    <w:rsid w:val="00B5341D"/>
    <w:rsid w:val="00B72361"/>
    <w:rsid w:val="00B747FA"/>
    <w:rsid w:val="00B75160"/>
    <w:rsid w:val="00B83609"/>
    <w:rsid w:val="00B843F5"/>
    <w:rsid w:val="00B85BDF"/>
    <w:rsid w:val="00B974A4"/>
    <w:rsid w:val="00BA2C89"/>
    <w:rsid w:val="00BB3C9E"/>
    <w:rsid w:val="00BD392D"/>
    <w:rsid w:val="00BD4F78"/>
    <w:rsid w:val="00BE5361"/>
    <w:rsid w:val="00BF247F"/>
    <w:rsid w:val="00BF39D1"/>
    <w:rsid w:val="00C04DC1"/>
    <w:rsid w:val="00C070D6"/>
    <w:rsid w:val="00C133BE"/>
    <w:rsid w:val="00C155FA"/>
    <w:rsid w:val="00C23572"/>
    <w:rsid w:val="00C375BF"/>
    <w:rsid w:val="00C415D4"/>
    <w:rsid w:val="00C4390E"/>
    <w:rsid w:val="00C45CC0"/>
    <w:rsid w:val="00C46FDA"/>
    <w:rsid w:val="00C542AD"/>
    <w:rsid w:val="00C55745"/>
    <w:rsid w:val="00C714EC"/>
    <w:rsid w:val="00C94821"/>
    <w:rsid w:val="00CB147D"/>
    <w:rsid w:val="00CC6316"/>
    <w:rsid w:val="00CC6C84"/>
    <w:rsid w:val="00CD4A53"/>
    <w:rsid w:val="00CD5B7C"/>
    <w:rsid w:val="00CD78BC"/>
    <w:rsid w:val="00CE53DE"/>
    <w:rsid w:val="00D12938"/>
    <w:rsid w:val="00D139BD"/>
    <w:rsid w:val="00D26C59"/>
    <w:rsid w:val="00D317CD"/>
    <w:rsid w:val="00D36ABF"/>
    <w:rsid w:val="00D450AD"/>
    <w:rsid w:val="00D505C4"/>
    <w:rsid w:val="00D60EA0"/>
    <w:rsid w:val="00D943E8"/>
    <w:rsid w:val="00DA0FF2"/>
    <w:rsid w:val="00DB4F43"/>
    <w:rsid w:val="00DD2BBC"/>
    <w:rsid w:val="00DD4E61"/>
    <w:rsid w:val="00DE7939"/>
    <w:rsid w:val="00DF778A"/>
    <w:rsid w:val="00E10683"/>
    <w:rsid w:val="00E115F1"/>
    <w:rsid w:val="00E15AF6"/>
    <w:rsid w:val="00E1691F"/>
    <w:rsid w:val="00E22D73"/>
    <w:rsid w:val="00E335ED"/>
    <w:rsid w:val="00E41A77"/>
    <w:rsid w:val="00E47894"/>
    <w:rsid w:val="00E61D7B"/>
    <w:rsid w:val="00E64DA1"/>
    <w:rsid w:val="00E65DE3"/>
    <w:rsid w:val="00E74BF8"/>
    <w:rsid w:val="00E8624C"/>
    <w:rsid w:val="00EB0209"/>
    <w:rsid w:val="00EB0F24"/>
    <w:rsid w:val="00ED55C8"/>
    <w:rsid w:val="00ED6E23"/>
    <w:rsid w:val="00EE605D"/>
    <w:rsid w:val="00EF25D7"/>
    <w:rsid w:val="00F03FD2"/>
    <w:rsid w:val="00F05984"/>
    <w:rsid w:val="00F1380E"/>
    <w:rsid w:val="00F13FF9"/>
    <w:rsid w:val="00F226C4"/>
    <w:rsid w:val="00F255F5"/>
    <w:rsid w:val="00F30AF5"/>
    <w:rsid w:val="00F319CC"/>
    <w:rsid w:val="00F44B00"/>
    <w:rsid w:val="00F52C34"/>
    <w:rsid w:val="00F628B8"/>
    <w:rsid w:val="00F640F0"/>
    <w:rsid w:val="00F76AF3"/>
    <w:rsid w:val="00F806E1"/>
    <w:rsid w:val="00F837B2"/>
    <w:rsid w:val="00F87307"/>
    <w:rsid w:val="00F9583B"/>
    <w:rsid w:val="00F96AAC"/>
    <w:rsid w:val="00FC2645"/>
    <w:rsid w:val="00FC42E9"/>
    <w:rsid w:val="00FD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D35B"/>
  <w15:chartTrackingRefBased/>
  <w15:docId w15:val="{1AA72776-0A8E-47CE-BC7C-B30DB554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5C5C"/>
  </w:style>
  <w:style w:type="paragraph" w:styleId="Heading1">
    <w:name w:val="heading 1"/>
    <w:basedOn w:val="Normal"/>
    <w:next w:val="Normal"/>
    <w:link w:val="Heading1Char"/>
    <w:uiPriority w:val="9"/>
    <w:qFormat/>
    <w:rsid w:val="00453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13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8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13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1380E"/>
    <w:rPr>
      <w:color w:val="0000FF"/>
      <w:u w:val="single"/>
    </w:rPr>
  </w:style>
  <w:style w:type="character" w:customStyle="1" w:styleId="eyebrow">
    <w:name w:val="eyebrow"/>
    <w:basedOn w:val="DefaultParagraphFont"/>
    <w:rsid w:val="00F1380E"/>
  </w:style>
  <w:style w:type="character" w:styleId="Emphasis">
    <w:name w:val="Emphasis"/>
    <w:basedOn w:val="DefaultParagraphFont"/>
    <w:uiPriority w:val="20"/>
    <w:qFormat/>
    <w:rsid w:val="00F138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C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rontier">
    <w:name w:val="frontier"/>
    <w:basedOn w:val="DefaultParagraphFont"/>
    <w:rsid w:val="002829C3"/>
  </w:style>
  <w:style w:type="character" w:customStyle="1" w:styleId="start">
    <w:name w:val="start"/>
    <w:basedOn w:val="DefaultParagraphFont"/>
    <w:rsid w:val="002829C3"/>
  </w:style>
  <w:style w:type="character" w:customStyle="1" w:styleId="camefrom">
    <w:name w:val="came_from"/>
    <w:basedOn w:val="DefaultParagraphFont"/>
    <w:rsid w:val="002829C3"/>
  </w:style>
  <w:style w:type="character" w:customStyle="1" w:styleId="current">
    <w:name w:val="current"/>
    <w:basedOn w:val="DefaultParagraphFont"/>
    <w:rsid w:val="002829C3"/>
  </w:style>
  <w:style w:type="character" w:customStyle="1" w:styleId="next">
    <w:name w:val="next"/>
    <w:basedOn w:val="DefaultParagraphFont"/>
    <w:rsid w:val="002829C3"/>
  </w:style>
  <w:style w:type="paragraph" w:styleId="ListParagraph">
    <w:name w:val="List Paragraph"/>
    <w:basedOn w:val="Normal"/>
    <w:uiPriority w:val="34"/>
    <w:qFormat/>
    <w:rsid w:val="00633B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3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6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B61"/>
  </w:style>
  <w:style w:type="paragraph" w:styleId="Footer">
    <w:name w:val="footer"/>
    <w:basedOn w:val="Normal"/>
    <w:link w:val="FooterChar"/>
    <w:uiPriority w:val="99"/>
    <w:unhideWhenUsed/>
    <w:rsid w:val="00446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B61"/>
  </w:style>
  <w:style w:type="character" w:styleId="CommentReference">
    <w:name w:val="annotation reference"/>
    <w:basedOn w:val="DefaultParagraphFont"/>
    <w:uiPriority w:val="99"/>
    <w:semiHidden/>
    <w:unhideWhenUsed/>
    <w:rsid w:val="00F62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8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8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B1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DC688-2205-476D-BAA4-3C3DD9BB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10263</TotalTime>
  <Pages>19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hagar@zisser.com</dc:creator>
  <cp:keywords/>
  <dc:description/>
  <cp:lastModifiedBy>Ilan Zisser</cp:lastModifiedBy>
  <cp:revision>192</cp:revision>
  <dcterms:created xsi:type="dcterms:W3CDTF">2016-11-04T11:27:00Z</dcterms:created>
  <dcterms:modified xsi:type="dcterms:W3CDTF">2016-12-07T15:10:00Z</dcterms:modified>
</cp:coreProperties>
</file>